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EC76D" w14:textId="48F0209F" w:rsidR="00E81978" w:rsidRPr="009303AA" w:rsidRDefault="000D4484">
      <w:pPr>
        <w:pStyle w:val="Title"/>
        <w:rPr>
          <w:sz w:val="40"/>
          <w:szCs w:val="40"/>
        </w:rPr>
      </w:pPr>
      <w:sdt>
        <w:sdtPr>
          <w:rPr>
            <w:sz w:val="40"/>
            <w:szCs w:val="40"/>
          </w:rPr>
          <w:alias w:val="Title:"/>
          <w:tag w:val="Title:"/>
          <w:id w:val="726351117"/>
          <w:placeholder>
            <w:docPart w:val="30E8C7BE07E04C83A31DC34EF10FDFD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506970" w:rsidRPr="009303AA">
            <w:rPr>
              <w:sz w:val="40"/>
              <w:szCs w:val="40"/>
            </w:rPr>
            <w:t>Autonomous Car Simulation</w:t>
          </w:r>
        </w:sdtContent>
      </w:sdt>
    </w:p>
    <w:p w14:paraId="08C55640" w14:textId="6AAC8CE0" w:rsidR="00B823AA" w:rsidRPr="007F1AA1" w:rsidRDefault="00506970" w:rsidP="00B823AA">
      <w:pPr>
        <w:pStyle w:val="Title2"/>
        <w:rPr>
          <w:sz w:val="32"/>
          <w:szCs w:val="32"/>
        </w:rPr>
      </w:pPr>
      <w:r w:rsidRPr="007F1AA1">
        <w:rPr>
          <w:sz w:val="32"/>
          <w:szCs w:val="32"/>
        </w:rPr>
        <w:t>Kieran Apps</w:t>
      </w:r>
      <w:r w:rsidR="007F1AA1">
        <w:rPr>
          <w:sz w:val="32"/>
          <w:szCs w:val="32"/>
        </w:rPr>
        <w:t xml:space="preserve"> (B822620)</w:t>
      </w:r>
    </w:p>
    <w:p w14:paraId="15B7A809" w14:textId="1C53B4BC" w:rsidR="00506970" w:rsidRPr="007F1AA1" w:rsidRDefault="00506970" w:rsidP="00B823AA">
      <w:pPr>
        <w:pStyle w:val="Title2"/>
        <w:rPr>
          <w:sz w:val="32"/>
          <w:szCs w:val="32"/>
        </w:rPr>
      </w:pPr>
      <w:r w:rsidRPr="007F1AA1">
        <w:rPr>
          <w:sz w:val="32"/>
          <w:szCs w:val="32"/>
        </w:rPr>
        <w:t>Loughborough University</w:t>
      </w:r>
    </w:p>
    <w:p w14:paraId="52494904" w14:textId="1EAB9B76" w:rsidR="00506970" w:rsidRDefault="00337A83" w:rsidP="00B823AA">
      <w:pPr>
        <w:pStyle w:val="Title2"/>
      </w:pPr>
      <w:r>
        <w:rPr>
          <w:noProof/>
        </w:rPr>
        <w:drawing>
          <wp:anchor distT="0" distB="0" distL="114300" distR="114300" simplePos="0" relativeHeight="251659264" behindDoc="0" locked="0" layoutInCell="1" allowOverlap="1" wp14:anchorId="3877D2B0" wp14:editId="67DA8C17">
            <wp:simplePos x="0" y="0"/>
            <wp:positionH relativeFrom="margin">
              <wp:posOffset>0</wp:posOffset>
            </wp:positionH>
            <wp:positionV relativeFrom="paragraph">
              <wp:posOffset>334010</wp:posOffset>
            </wp:positionV>
            <wp:extent cx="5731510" cy="1442085"/>
            <wp:effectExtent l="0" t="0" r="2540" b="5715"/>
            <wp:wrapSquare wrapText="bothSides"/>
            <wp:docPr id="1" name="Picture 1" descr="Loughborough University »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ughborough University » Universit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4420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EFC959E" w14:textId="00D249AD" w:rsidR="00E81978" w:rsidRDefault="00E81978" w:rsidP="00506970">
      <w:pPr>
        <w:pStyle w:val="Title2"/>
      </w:pPr>
    </w:p>
    <w:p w14:paraId="1E6128B3" w14:textId="10630D02" w:rsidR="008E38D1" w:rsidRDefault="008E38D1" w:rsidP="00506970">
      <w:pPr>
        <w:pStyle w:val="Title2"/>
      </w:pPr>
    </w:p>
    <w:p w14:paraId="42F6CAA0" w14:textId="10C8237F" w:rsidR="008E38D1" w:rsidRDefault="008E38D1" w:rsidP="00506970">
      <w:pPr>
        <w:pStyle w:val="Title2"/>
      </w:pPr>
    </w:p>
    <w:p w14:paraId="69068651" w14:textId="3A5BC0B2" w:rsidR="008E38D1" w:rsidRDefault="008E38D1" w:rsidP="00506970">
      <w:pPr>
        <w:pStyle w:val="Title2"/>
      </w:pPr>
    </w:p>
    <w:p w14:paraId="6CFC3C63" w14:textId="23A585FF" w:rsidR="008E38D1" w:rsidRDefault="008E38D1" w:rsidP="00506970">
      <w:pPr>
        <w:pStyle w:val="Title2"/>
      </w:pPr>
    </w:p>
    <w:p w14:paraId="20124DFF" w14:textId="7946F89D" w:rsidR="008E38D1" w:rsidRDefault="008E38D1" w:rsidP="00506970">
      <w:pPr>
        <w:pStyle w:val="Title2"/>
      </w:pPr>
    </w:p>
    <w:p w14:paraId="32BC9C17" w14:textId="08BCFE58" w:rsidR="008E38D1" w:rsidRDefault="008E38D1" w:rsidP="00506970">
      <w:pPr>
        <w:pStyle w:val="Title2"/>
      </w:pPr>
    </w:p>
    <w:p w14:paraId="55761D3B" w14:textId="2F4C412B" w:rsidR="008E38D1" w:rsidRDefault="008E38D1" w:rsidP="00506970">
      <w:pPr>
        <w:pStyle w:val="Title2"/>
      </w:pPr>
    </w:p>
    <w:p w14:paraId="1B6CD535" w14:textId="393C09C7" w:rsidR="008E38D1" w:rsidRDefault="008E38D1" w:rsidP="00506970">
      <w:pPr>
        <w:pStyle w:val="Title2"/>
      </w:pPr>
    </w:p>
    <w:p w14:paraId="2D9446A0" w14:textId="77777777" w:rsidR="004C5300" w:rsidRDefault="004C5300" w:rsidP="00506970">
      <w:pPr>
        <w:pStyle w:val="Title2"/>
        <w:rPr>
          <w:sz w:val="32"/>
          <w:szCs w:val="32"/>
          <w:u w:val="single"/>
        </w:rPr>
      </w:pPr>
    </w:p>
    <w:p w14:paraId="59C549AB" w14:textId="77777777" w:rsidR="009303AA" w:rsidRDefault="009303AA" w:rsidP="00506970">
      <w:pPr>
        <w:pStyle w:val="Title2"/>
        <w:rPr>
          <w:sz w:val="32"/>
          <w:szCs w:val="32"/>
          <w:u w:val="single"/>
        </w:rPr>
      </w:pPr>
    </w:p>
    <w:p w14:paraId="0AF5E2C4" w14:textId="3BB2E9EF" w:rsidR="008E38D1" w:rsidRDefault="008E38D1" w:rsidP="00506970">
      <w:pPr>
        <w:pStyle w:val="Title2"/>
        <w:rPr>
          <w:sz w:val="32"/>
          <w:szCs w:val="32"/>
          <w:u w:val="single"/>
        </w:rPr>
      </w:pPr>
      <w:r>
        <w:rPr>
          <w:sz w:val="32"/>
          <w:szCs w:val="32"/>
          <w:u w:val="single"/>
        </w:rPr>
        <w:lastRenderedPageBreak/>
        <w:t>Table of Contents</w:t>
      </w:r>
    </w:p>
    <w:p w14:paraId="3013FCEB" w14:textId="02447FE1" w:rsidR="00DA2609" w:rsidRDefault="003174D0" w:rsidP="00DA2609">
      <w:pPr>
        <w:pStyle w:val="Title2"/>
        <w:numPr>
          <w:ilvl w:val="0"/>
          <w:numId w:val="17"/>
        </w:numPr>
        <w:jc w:val="left"/>
      </w:pPr>
      <w:r w:rsidRPr="003174D0">
        <w:t>Intro</w:t>
      </w:r>
      <w:r>
        <w:t>duction and Description</w:t>
      </w:r>
    </w:p>
    <w:p w14:paraId="18EA86CD" w14:textId="02107ACE" w:rsidR="00DA2609" w:rsidRDefault="00DA2609" w:rsidP="00DA2609">
      <w:pPr>
        <w:pStyle w:val="Title2"/>
        <w:numPr>
          <w:ilvl w:val="3"/>
          <w:numId w:val="17"/>
        </w:numPr>
        <w:jc w:val="left"/>
      </w:pPr>
      <w:r>
        <w:t>Brief Description</w:t>
      </w:r>
    </w:p>
    <w:p w14:paraId="4D43D134" w14:textId="4488819C" w:rsidR="00DA2609" w:rsidRDefault="00DA2609" w:rsidP="00DA2609">
      <w:pPr>
        <w:pStyle w:val="Title2"/>
        <w:numPr>
          <w:ilvl w:val="3"/>
          <w:numId w:val="17"/>
        </w:numPr>
        <w:jc w:val="left"/>
      </w:pPr>
      <w:r>
        <w:t>Aims and Objectives</w:t>
      </w:r>
    </w:p>
    <w:p w14:paraId="43E10E25" w14:textId="382DE3AC" w:rsidR="00DA2609" w:rsidRDefault="00DA2609" w:rsidP="00DA2609">
      <w:pPr>
        <w:pStyle w:val="Title2"/>
        <w:numPr>
          <w:ilvl w:val="3"/>
          <w:numId w:val="17"/>
        </w:numPr>
        <w:jc w:val="left"/>
      </w:pPr>
      <w:r>
        <w:t>Short Summary of the Project</w:t>
      </w:r>
    </w:p>
    <w:p w14:paraId="1F418AB6" w14:textId="36AF29B2" w:rsidR="00EE5691" w:rsidRDefault="003174D0" w:rsidP="00EE5691">
      <w:pPr>
        <w:pStyle w:val="Title2"/>
        <w:numPr>
          <w:ilvl w:val="0"/>
          <w:numId w:val="17"/>
        </w:numPr>
        <w:jc w:val="left"/>
      </w:pPr>
      <w:r>
        <w:t>Literature Revie</w:t>
      </w:r>
      <w:r w:rsidR="00EE5691">
        <w:t>w</w:t>
      </w:r>
    </w:p>
    <w:p w14:paraId="78DF60DC" w14:textId="2D497D5C" w:rsidR="00EE5691" w:rsidRPr="00556E92" w:rsidRDefault="00EE5691" w:rsidP="00EE5691">
      <w:pPr>
        <w:pStyle w:val="Title2"/>
        <w:numPr>
          <w:ilvl w:val="1"/>
          <w:numId w:val="17"/>
        </w:numPr>
        <w:jc w:val="left"/>
      </w:pPr>
      <w:r w:rsidRPr="00EE5691">
        <w:rPr>
          <w:sz w:val="22"/>
          <w:szCs w:val="22"/>
        </w:rPr>
        <w:t>Machine Learning Methodologies; Supervised, Unsupervised and Evolutionary</w:t>
      </w:r>
    </w:p>
    <w:p w14:paraId="775B08F6" w14:textId="7F7FACC6" w:rsidR="00556E92" w:rsidRPr="00B1727D" w:rsidRDefault="00DB3BA6" w:rsidP="00EE5691">
      <w:pPr>
        <w:pStyle w:val="Title2"/>
        <w:numPr>
          <w:ilvl w:val="1"/>
          <w:numId w:val="17"/>
        </w:numPr>
        <w:jc w:val="left"/>
      </w:pPr>
      <w:r>
        <w:rPr>
          <w:sz w:val="22"/>
          <w:szCs w:val="22"/>
        </w:rPr>
        <w:t xml:space="preserve">Neural Networks and </w:t>
      </w:r>
      <w:r w:rsidR="00556E92">
        <w:rPr>
          <w:sz w:val="22"/>
          <w:szCs w:val="22"/>
        </w:rPr>
        <w:t>Deep Learning</w:t>
      </w:r>
    </w:p>
    <w:p w14:paraId="60142FEC" w14:textId="7532BCF7" w:rsidR="00B1727D" w:rsidRDefault="00B1727D" w:rsidP="00EE5691">
      <w:pPr>
        <w:pStyle w:val="Title2"/>
        <w:numPr>
          <w:ilvl w:val="1"/>
          <w:numId w:val="17"/>
        </w:numPr>
        <w:jc w:val="left"/>
      </w:pPr>
      <w:r>
        <w:t>Genetic Algorithms</w:t>
      </w:r>
    </w:p>
    <w:p w14:paraId="36883675" w14:textId="5A262CF6" w:rsidR="00B1727D" w:rsidRDefault="00B1727D" w:rsidP="00EE5691">
      <w:pPr>
        <w:pStyle w:val="Title2"/>
        <w:numPr>
          <w:ilvl w:val="1"/>
          <w:numId w:val="17"/>
        </w:numPr>
        <w:jc w:val="left"/>
      </w:pPr>
      <w:r>
        <w:t>Reinforcement Learning</w:t>
      </w:r>
    </w:p>
    <w:p w14:paraId="0597BFA6" w14:textId="79AE69CA" w:rsidR="00B1727D" w:rsidRDefault="00B1727D" w:rsidP="00EE5691">
      <w:pPr>
        <w:pStyle w:val="Title2"/>
        <w:numPr>
          <w:ilvl w:val="1"/>
          <w:numId w:val="17"/>
        </w:numPr>
        <w:jc w:val="left"/>
      </w:pPr>
      <w:r>
        <w:t>Methods for Automated Vehicles</w:t>
      </w:r>
    </w:p>
    <w:p w14:paraId="547F5A22" w14:textId="33612F7B" w:rsidR="003174D0" w:rsidRDefault="003174D0" w:rsidP="003174D0">
      <w:pPr>
        <w:pStyle w:val="Title2"/>
        <w:numPr>
          <w:ilvl w:val="0"/>
          <w:numId w:val="17"/>
        </w:numPr>
        <w:jc w:val="left"/>
      </w:pPr>
      <w:r>
        <w:t>Methodology Used</w:t>
      </w:r>
    </w:p>
    <w:p w14:paraId="32673E14" w14:textId="1BC77266" w:rsidR="003174D0" w:rsidRDefault="003174D0" w:rsidP="003174D0">
      <w:pPr>
        <w:pStyle w:val="Title2"/>
        <w:numPr>
          <w:ilvl w:val="0"/>
          <w:numId w:val="17"/>
        </w:numPr>
        <w:jc w:val="left"/>
      </w:pPr>
      <w:r>
        <w:t>Implementation</w:t>
      </w:r>
    </w:p>
    <w:p w14:paraId="4D7C7810" w14:textId="128A0B97" w:rsidR="003174D0" w:rsidRDefault="003174D0" w:rsidP="003174D0">
      <w:pPr>
        <w:pStyle w:val="Title2"/>
        <w:numPr>
          <w:ilvl w:val="0"/>
          <w:numId w:val="17"/>
        </w:numPr>
        <w:jc w:val="left"/>
      </w:pPr>
      <w:r>
        <w:t>Results</w:t>
      </w:r>
    </w:p>
    <w:p w14:paraId="7E51D27E" w14:textId="55427EDA" w:rsidR="00F90CFC" w:rsidRDefault="003174D0" w:rsidP="00F90CFC">
      <w:pPr>
        <w:pStyle w:val="Title2"/>
        <w:numPr>
          <w:ilvl w:val="0"/>
          <w:numId w:val="17"/>
        </w:numPr>
        <w:jc w:val="left"/>
      </w:pPr>
      <w:r>
        <w:t>Conclusion and Further Work</w:t>
      </w:r>
    </w:p>
    <w:p w14:paraId="730945DD" w14:textId="4C2FEA24" w:rsidR="00D921E4" w:rsidRDefault="00D921E4" w:rsidP="00F90CFC">
      <w:pPr>
        <w:pStyle w:val="Title2"/>
        <w:numPr>
          <w:ilvl w:val="0"/>
          <w:numId w:val="17"/>
        </w:numPr>
        <w:jc w:val="left"/>
      </w:pPr>
      <w:r>
        <w:t>References</w:t>
      </w:r>
    </w:p>
    <w:p w14:paraId="20FACC92" w14:textId="77777777" w:rsidR="00D921E4" w:rsidRDefault="00D921E4" w:rsidP="00D921E4">
      <w:pPr>
        <w:pStyle w:val="Title2"/>
        <w:ind w:left="360"/>
        <w:jc w:val="left"/>
      </w:pPr>
    </w:p>
    <w:p w14:paraId="72DCE55D" w14:textId="1F58196C" w:rsidR="00F90CFC" w:rsidRDefault="00F90CFC" w:rsidP="00F90CFC">
      <w:pPr>
        <w:pStyle w:val="Title2"/>
        <w:jc w:val="left"/>
      </w:pPr>
    </w:p>
    <w:p w14:paraId="11D408CC" w14:textId="0E62354E" w:rsidR="00F90CFC" w:rsidRDefault="00F90CFC" w:rsidP="00F90CFC">
      <w:pPr>
        <w:pStyle w:val="Title2"/>
        <w:jc w:val="left"/>
      </w:pPr>
    </w:p>
    <w:p w14:paraId="68A3B7D7" w14:textId="6BD0B062" w:rsidR="00F90CFC" w:rsidRDefault="00F90CFC" w:rsidP="00F90CFC">
      <w:pPr>
        <w:pStyle w:val="Title2"/>
        <w:jc w:val="left"/>
      </w:pPr>
    </w:p>
    <w:p w14:paraId="400B946A" w14:textId="1749873E" w:rsidR="00F90CFC" w:rsidRDefault="00F90CFC" w:rsidP="00F90CFC">
      <w:pPr>
        <w:pStyle w:val="Title2"/>
        <w:jc w:val="left"/>
      </w:pPr>
    </w:p>
    <w:p w14:paraId="7AD61C1A" w14:textId="030115B3" w:rsidR="00F90CFC" w:rsidRDefault="00F90CFC" w:rsidP="00F90CFC">
      <w:pPr>
        <w:pStyle w:val="Title2"/>
        <w:jc w:val="left"/>
      </w:pPr>
    </w:p>
    <w:p w14:paraId="5BAA1811" w14:textId="276A2C2E" w:rsidR="00F90CFC" w:rsidRDefault="00F90CFC" w:rsidP="00F90CFC">
      <w:pPr>
        <w:pStyle w:val="Title2"/>
        <w:jc w:val="left"/>
      </w:pPr>
    </w:p>
    <w:p w14:paraId="2F2DAFB0" w14:textId="06B9B7A7" w:rsidR="00F90CFC" w:rsidRDefault="00F90CFC" w:rsidP="00F90CFC">
      <w:pPr>
        <w:pStyle w:val="Title2"/>
        <w:jc w:val="left"/>
      </w:pPr>
    </w:p>
    <w:p w14:paraId="1DC72470" w14:textId="7BCD9AF3" w:rsidR="00F90CFC" w:rsidRDefault="00F90CFC" w:rsidP="00F90CFC">
      <w:pPr>
        <w:pStyle w:val="Title2"/>
        <w:jc w:val="left"/>
      </w:pPr>
    </w:p>
    <w:p w14:paraId="19BE5A4F" w14:textId="369B5042" w:rsidR="00F90CFC" w:rsidRDefault="00F90CFC" w:rsidP="00F90CFC">
      <w:pPr>
        <w:pStyle w:val="Title2"/>
        <w:jc w:val="left"/>
      </w:pPr>
    </w:p>
    <w:p w14:paraId="7F62B95B" w14:textId="096DDFE8" w:rsidR="00F90CFC" w:rsidRDefault="00F90CFC" w:rsidP="00F90CFC">
      <w:pPr>
        <w:pStyle w:val="Title2"/>
        <w:jc w:val="left"/>
      </w:pPr>
    </w:p>
    <w:p w14:paraId="0809CE02" w14:textId="77777777" w:rsidR="00F56139" w:rsidRDefault="00F56139" w:rsidP="00495BC0">
      <w:pPr>
        <w:pStyle w:val="Title2"/>
        <w:jc w:val="left"/>
      </w:pPr>
    </w:p>
    <w:p w14:paraId="4F4FE19F" w14:textId="230EC0DE" w:rsidR="008E38D1" w:rsidRDefault="00495BC0" w:rsidP="00495BC0">
      <w:pPr>
        <w:pStyle w:val="Title2"/>
        <w:jc w:val="left"/>
        <w:rPr>
          <w:sz w:val="32"/>
          <w:szCs w:val="32"/>
          <w:u w:val="single"/>
        </w:rPr>
      </w:pPr>
      <w:r>
        <w:rPr>
          <w:sz w:val="32"/>
          <w:szCs w:val="32"/>
          <w:u w:val="single"/>
        </w:rPr>
        <w:t>Section 1: I</w:t>
      </w:r>
      <w:r w:rsidR="008E38D1" w:rsidRPr="008E38D1">
        <w:rPr>
          <w:sz w:val="32"/>
          <w:szCs w:val="32"/>
          <w:u w:val="single"/>
        </w:rPr>
        <w:t>ntroduction</w:t>
      </w:r>
      <w:r w:rsidR="008E38D1">
        <w:rPr>
          <w:sz w:val="32"/>
          <w:szCs w:val="32"/>
          <w:u w:val="single"/>
        </w:rPr>
        <w:t xml:space="preserve"> and Description</w:t>
      </w:r>
    </w:p>
    <w:p w14:paraId="6C0DBB2E" w14:textId="5A5826CF" w:rsidR="00CE464C" w:rsidRDefault="00CE464C" w:rsidP="00495BC0">
      <w:pPr>
        <w:pStyle w:val="Title2"/>
        <w:jc w:val="left"/>
        <w:rPr>
          <w:sz w:val="32"/>
          <w:szCs w:val="32"/>
          <w:u w:val="single"/>
        </w:rPr>
      </w:pPr>
      <w:r>
        <w:rPr>
          <w:u w:val="single"/>
        </w:rPr>
        <w:t>1.1 Brief Description</w:t>
      </w:r>
    </w:p>
    <w:p w14:paraId="78451406" w14:textId="06164AE2" w:rsidR="0090437C" w:rsidRDefault="0090437C" w:rsidP="0090437C">
      <w:pPr>
        <w:pStyle w:val="Title2"/>
        <w:spacing w:before="100" w:beforeAutospacing="1" w:after="100" w:afterAutospacing="1"/>
        <w:jc w:val="left"/>
        <w:rPr>
          <w:sz w:val="22"/>
          <w:szCs w:val="22"/>
        </w:rPr>
      </w:pPr>
      <w:r>
        <w:rPr>
          <w:sz w:val="22"/>
          <w:szCs w:val="22"/>
        </w:rPr>
        <w:t xml:space="preserve">Choosing this project was relatively easy for me, cars are a big passion of </w:t>
      </w:r>
      <w:r w:rsidR="004C5300">
        <w:rPr>
          <w:sz w:val="22"/>
          <w:szCs w:val="22"/>
        </w:rPr>
        <w:t>mine,</w:t>
      </w:r>
      <w:r>
        <w:rPr>
          <w:sz w:val="22"/>
          <w:szCs w:val="22"/>
        </w:rPr>
        <w:t xml:space="preserve"> and the area of self-driving and autonomous cars has exploded in popularity in the recent years, with the likes of Tesla and their own Autopilot system in their vehicles.</w:t>
      </w:r>
      <w:r w:rsidR="00CD29A2">
        <w:rPr>
          <w:sz w:val="22"/>
          <w:szCs w:val="22"/>
        </w:rPr>
        <w:t xml:space="preserve"> </w:t>
      </w:r>
    </w:p>
    <w:p w14:paraId="779D5EB6" w14:textId="71F68D32" w:rsidR="00B8515B" w:rsidRDefault="007F4D23" w:rsidP="00B8515B">
      <w:pPr>
        <w:pStyle w:val="Title2"/>
        <w:spacing w:before="100" w:beforeAutospacing="1" w:after="100" w:afterAutospacing="1"/>
        <w:jc w:val="left"/>
        <w:rPr>
          <w:sz w:val="22"/>
          <w:szCs w:val="22"/>
        </w:rPr>
      </w:pPr>
      <w:r>
        <w:rPr>
          <w:sz w:val="22"/>
          <w:szCs w:val="22"/>
        </w:rPr>
        <w:t>Creating this project will give me great knowledge of this new emergent field of A.I. and allow me the learn and practically try out some of the key techniques that are used to create autonomous driving systems</w:t>
      </w:r>
      <w:r w:rsidR="00236A50">
        <w:rPr>
          <w:sz w:val="22"/>
          <w:szCs w:val="22"/>
        </w:rPr>
        <w:t xml:space="preserve">. </w:t>
      </w:r>
      <w:r w:rsidR="00B8515B">
        <w:rPr>
          <w:sz w:val="22"/>
          <w:szCs w:val="22"/>
        </w:rPr>
        <w:t>The project itself will be a simulation of an autonomous car using Unity to host the simulated environment, track and car itself, then, Python will be used to program the Artificial Intelligence used to control the cars actions thanks to its useful libraries and lots of support around the language for A.I..</w:t>
      </w:r>
      <w:r w:rsidR="006E7DF6">
        <w:rPr>
          <w:sz w:val="22"/>
          <w:szCs w:val="22"/>
        </w:rPr>
        <w:t xml:space="preserve"> </w:t>
      </w:r>
    </w:p>
    <w:p w14:paraId="1A93BB0A" w14:textId="68DDF21F" w:rsidR="006E7DF6" w:rsidRDefault="006E7DF6" w:rsidP="00B8515B">
      <w:pPr>
        <w:pStyle w:val="Title2"/>
        <w:spacing w:before="100" w:beforeAutospacing="1" w:after="100" w:afterAutospacing="1"/>
        <w:jc w:val="left"/>
        <w:rPr>
          <w:sz w:val="22"/>
          <w:szCs w:val="22"/>
        </w:rPr>
      </w:pPr>
      <w:r>
        <w:rPr>
          <w:sz w:val="22"/>
          <w:szCs w:val="22"/>
        </w:rPr>
        <w:t>Using this combination plays both to my strengths of my knowledge of Python already and allows me to explore a new area of Python, that being the A.I and Machine Learning side of the language, as well as explore a new language C# with Unity. Thus, developing my skills of developing A.I and learning new language quickly and efficiently such that I can implement the simulation needed.</w:t>
      </w:r>
    </w:p>
    <w:p w14:paraId="4EFF99CD" w14:textId="2703663E" w:rsidR="00B8515B" w:rsidRDefault="00DE48B0" w:rsidP="00B8515B">
      <w:pPr>
        <w:pStyle w:val="Title2"/>
        <w:spacing w:before="100" w:beforeAutospacing="1" w:after="100" w:afterAutospacing="1"/>
        <w:jc w:val="left"/>
        <w:rPr>
          <w:sz w:val="22"/>
          <w:szCs w:val="22"/>
        </w:rPr>
      </w:pPr>
      <w:r>
        <w:rPr>
          <w:sz w:val="22"/>
          <w:szCs w:val="22"/>
        </w:rPr>
        <w:t xml:space="preserve">I believe this project will also allow me to explore some Machine Learning and A.I. techniques that truly interest me, allowing me to develop a deep understanding of such techniques so that I will be able to apply them to many other fields. On top of exploring the new aspects of A.I. that I have not previously been exposed to, I will also be able to </w:t>
      </w:r>
      <w:r w:rsidR="006F670A">
        <w:rPr>
          <w:sz w:val="22"/>
          <w:szCs w:val="22"/>
        </w:rPr>
        <w:t>collect</w:t>
      </w:r>
      <w:r>
        <w:rPr>
          <w:sz w:val="22"/>
          <w:szCs w:val="22"/>
        </w:rPr>
        <w:t xml:space="preserve"> some knowledge from previous University modules into this one task proving that I can apply what was previously taught to a new situation.</w:t>
      </w:r>
    </w:p>
    <w:p w14:paraId="4876251A" w14:textId="18019498" w:rsidR="00AD6271" w:rsidRDefault="00AD6271" w:rsidP="00B8515B">
      <w:pPr>
        <w:pStyle w:val="Title2"/>
        <w:spacing w:before="100" w:beforeAutospacing="1" w:after="100" w:afterAutospacing="1"/>
        <w:jc w:val="left"/>
        <w:rPr>
          <w:sz w:val="22"/>
          <w:szCs w:val="22"/>
        </w:rPr>
      </w:pPr>
      <w:r>
        <w:rPr>
          <w:sz w:val="22"/>
          <w:szCs w:val="22"/>
        </w:rPr>
        <w:t xml:space="preserve">For the track that the car will have to navigate, I will be taking a real </w:t>
      </w:r>
      <w:r w:rsidR="005A4A08">
        <w:rPr>
          <w:sz w:val="22"/>
          <w:szCs w:val="22"/>
        </w:rPr>
        <w:t>racetrack</w:t>
      </w:r>
      <w:r>
        <w:rPr>
          <w:sz w:val="22"/>
          <w:szCs w:val="22"/>
        </w:rPr>
        <w:t xml:space="preserve"> found in northern England called Cadwell Park, this way, I can ensure a wide variety of corner types, angle as well as some lengthy straights for the car to adapt to.</w:t>
      </w:r>
      <w:r w:rsidR="00161587">
        <w:rPr>
          <w:sz w:val="22"/>
          <w:szCs w:val="22"/>
        </w:rPr>
        <w:t xml:space="preserve"> Not only does it ensure a wide range of corners for the car to learn, but it will allow for a direct comparison to real cars on the same track such that we can see how similarly this A.I. performed to real experienced drivers on the same track. The car will likely not behave in precisely the same way, however this comparison could give some extremely useful insight into the next steps of the car, and the current successes that the car made within this project.</w:t>
      </w:r>
    </w:p>
    <w:p w14:paraId="36623AE0" w14:textId="2BA92C5D" w:rsidR="00DE48B0" w:rsidRDefault="00DE48B0" w:rsidP="00B8515B">
      <w:pPr>
        <w:pStyle w:val="Title2"/>
        <w:spacing w:before="100" w:beforeAutospacing="1" w:after="100" w:afterAutospacing="1"/>
        <w:jc w:val="left"/>
        <w:rPr>
          <w:u w:val="single"/>
        </w:rPr>
      </w:pPr>
      <w:r w:rsidRPr="00DE48B0">
        <w:rPr>
          <w:sz w:val="22"/>
          <w:szCs w:val="22"/>
          <w:u w:val="single"/>
        </w:rPr>
        <w:lastRenderedPageBreak/>
        <w:t>1</w:t>
      </w:r>
      <w:r w:rsidRPr="00DE48B0">
        <w:rPr>
          <w:u w:val="single"/>
        </w:rPr>
        <w:t>.2 Aims and Objectives</w:t>
      </w:r>
    </w:p>
    <w:p w14:paraId="1417AC9A" w14:textId="75FE6ADE" w:rsidR="00DE48B0" w:rsidRDefault="00DE48B0" w:rsidP="00B8515B">
      <w:pPr>
        <w:pStyle w:val="Title2"/>
        <w:spacing w:before="100" w:beforeAutospacing="1" w:after="100" w:afterAutospacing="1"/>
        <w:jc w:val="left"/>
        <w:rPr>
          <w:sz w:val="22"/>
          <w:szCs w:val="22"/>
        </w:rPr>
      </w:pPr>
      <w:r>
        <w:rPr>
          <w:sz w:val="22"/>
          <w:szCs w:val="22"/>
        </w:rPr>
        <w:t>My main task for this project is to create a successful autonomous vehicle that can navigate a predefined track successfully avoiding any collisions with the track itself (</w:t>
      </w:r>
      <w:r w:rsidR="00F40CB7">
        <w:rPr>
          <w:sz w:val="22"/>
          <w:szCs w:val="22"/>
        </w:rPr>
        <w:t>i.e.,</w:t>
      </w:r>
      <w:r>
        <w:rPr>
          <w:sz w:val="22"/>
          <w:szCs w:val="22"/>
        </w:rPr>
        <w:t xml:space="preserve"> without hitting any walls).</w:t>
      </w:r>
      <w:r w:rsidR="006F670A">
        <w:rPr>
          <w:sz w:val="22"/>
          <w:szCs w:val="22"/>
        </w:rPr>
        <w:t xml:space="preserve"> Building on from this base task, I want to try and create a car that is able to navigate the course at speed, meaning that the vehicle is able to learn to accelerate and decelerate (or brake) for corners and straights, rather than the car just maintaining one constant slow speed to travel around the track.</w:t>
      </w:r>
    </w:p>
    <w:p w14:paraId="4C29B2B9" w14:textId="39DA6133" w:rsidR="00C419AC" w:rsidRDefault="00572DF6" w:rsidP="00B8515B">
      <w:pPr>
        <w:pStyle w:val="Title2"/>
        <w:spacing w:before="100" w:beforeAutospacing="1" w:after="100" w:afterAutospacing="1"/>
        <w:jc w:val="left"/>
        <w:rPr>
          <w:sz w:val="22"/>
          <w:szCs w:val="22"/>
        </w:rPr>
      </w:pPr>
      <w:r>
        <w:rPr>
          <w:sz w:val="22"/>
          <w:szCs w:val="22"/>
        </w:rPr>
        <w:t xml:space="preserve">There have been previous papers and projects exploring the simulation of an autonomous vehicle, however, most of these projects aim for the base case that I want to achieve, this being a car that can navigate around a predefined track safely without colliding with any of the environment. </w:t>
      </w:r>
      <w:r w:rsidR="00942F1B">
        <w:rPr>
          <w:sz w:val="22"/>
          <w:szCs w:val="22"/>
        </w:rPr>
        <w:t>Alternatively,</w:t>
      </w:r>
      <w:r w:rsidR="00C419AC">
        <w:rPr>
          <w:sz w:val="22"/>
          <w:szCs w:val="22"/>
        </w:rPr>
        <w:t xml:space="preserve"> these projects use</w:t>
      </w:r>
      <w:r w:rsidR="00EB7F12">
        <w:rPr>
          <w:sz w:val="22"/>
          <w:szCs w:val="22"/>
        </w:rPr>
        <w:t>d</w:t>
      </w:r>
      <w:r w:rsidR="00C419AC">
        <w:rPr>
          <w:sz w:val="22"/>
          <w:szCs w:val="22"/>
        </w:rPr>
        <w:t xml:space="preserve"> a slightly different case which is navigating around in a traffic light environment meaning following road laws, signs and potentially even avoiding collisions with other motorists.</w:t>
      </w:r>
    </w:p>
    <w:p w14:paraId="3C56C833" w14:textId="3302CA9F" w:rsidR="006F670A" w:rsidRDefault="00572DF6" w:rsidP="00B8515B">
      <w:pPr>
        <w:pStyle w:val="Title2"/>
        <w:spacing w:before="100" w:beforeAutospacing="1" w:after="100" w:afterAutospacing="1"/>
        <w:jc w:val="left"/>
        <w:rPr>
          <w:sz w:val="22"/>
          <w:szCs w:val="22"/>
        </w:rPr>
      </w:pPr>
      <w:r>
        <w:rPr>
          <w:sz w:val="22"/>
          <w:szCs w:val="22"/>
        </w:rPr>
        <w:t>My project differs in the aspect that I want to achieve a more advanced car that as mentioned, is able to understand a path and use this knowledge to accelerate and brake accordingly to provide a faster lap, whilst also remaining safe and avoiding the environment.</w:t>
      </w:r>
    </w:p>
    <w:p w14:paraId="0D23F65A" w14:textId="68EA02CB" w:rsidR="003B65A8" w:rsidRDefault="003B65A8" w:rsidP="00B8515B">
      <w:pPr>
        <w:pStyle w:val="Title2"/>
        <w:spacing w:before="100" w:beforeAutospacing="1" w:after="100" w:afterAutospacing="1"/>
        <w:jc w:val="left"/>
        <w:rPr>
          <w:sz w:val="22"/>
          <w:szCs w:val="22"/>
        </w:rPr>
      </w:pPr>
      <w:r>
        <w:rPr>
          <w:sz w:val="22"/>
          <w:szCs w:val="22"/>
        </w:rPr>
        <w:t>I also plan to have the car ‘see’ in a similar way to which real autonomous vehicles ‘see’ using Lidar by implementing a similar method into the simulation to gather data about the environment that the car will use to navigate.</w:t>
      </w:r>
    </w:p>
    <w:p w14:paraId="1E547E3B" w14:textId="7C77F702" w:rsidR="00107F58" w:rsidRDefault="00107F58" w:rsidP="00B8515B">
      <w:pPr>
        <w:pStyle w:val="Title2"/>
        <w:spacing w:before="100" w:beforeAutospacing="1" w:after="100" w:afterAutospacing="1"/>
        <w:jc w:val="left"/>
        <w:rPr>
          <w:sz w:val="22"/>
          <w:szCs w:val="22"/>
        </w:rPr>
      </w:pPr>
      <w:r>
        <w:rPr>
          <w:sz w:val="22"/>
          <w:szCs w:val="22"/>
        </w:rPr>
        <w:t xml:space="preserve">In a </w:t>
      </w:r>
      <w:r w:rsidR="008F378F">
        <w:rPr>
          <w:sz w:val="22"/>
          <w:szCs w:val="22"/>
        </w:rPr>
        <w:t xml:space="preserve">simplified </w:t>
      </w:r>
      <w:r>
        <w:rPr>
          <w:sz w:val="22"/>
          <w:szCs w:val="22"/>
        </w:rPr>
        <w:t>bullet point list, the progress and objectives will be as follows, from the most basic and beginning of the project, to implementing the A.I. into the car:</w:t>
      </w:r>
    </w:p>
    <w:p w14:paraId="00FBFE0E" w14:textId="64521D25"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3D model of Cadwell Park</w:t>
      </w:r>
    </w:p>
    <w:p w14:paraId="0811A385" w14:textId="67D48C02"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Unity project, load in the track and create a car model</w:t>
      </w:r>
    </w:p>
    <w:p w14:paraId="600C0E7A" w14:textId="0672A898"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the car controller</w:t>
      </w:r>
    </w:p>
    <w:p w14:paraId="77BA75E1" w14:textId="3B872853" w:rsidR="00107F58" w:rsidRDefault="00107F58" w:rsidP="00107F58">
      <w:pPr>
        <w:pStyle w:val="Title2"/>
        <w:numPr>
          <w:ilvl w:val="0"/>
          <w:numId w:val="20"/>
        </w:numPr>
        <w:spacing w:before="100" w:beforeAutospacing="1" w:after="100" w:afterAutospacing="1"/>
        <w:jc w:val="left"/>
        <w:rPr>
          <w:sz w:val="22"/>
          <w:szCs w:val="22"/>
        </w:rPr>
      </w:pPr>
      <w:r>
        <w:rPr>
          <w:sz w:val="22"/>
          <w:szCs w:val="22"/>
        </w:rPr>
        <w:t>Create all of the event handling within Unity (for collisions, resetting the car and maintain knowledge of the current world state)</w:t>
      </w:r>
    </w:p>
    <w:p w14:paraId="4B22DD01" w14:textId="5CE57F57" w:rsidR="00107F58" w:rsidRDefault="000827E2" w:rsidP="00107F58">
      <w:pPr>
        <w:pStyle w:val="Title2"/>
        <w:numPr>
          <w:ilvl w:val="0"/>
          <w:numId w:val="20"/>
        </w:numPr>
        <w:spacing w:before="100" w:beforeAutospacing="1" w:after="100" w:afterAutospacing="1"/>
        <w:jc w:val="left"/>
        <w:rPr>
          <w:sz w:val="22"/>
          <w:szCs w:val="22"/>
        </w:rPr>
      </w:pPr>
      <w:r>
        <w:rPr>
          <w:sz w:val="22"/>
          <w:szCs w:val="22"/>
        </w:rPr>
        <w:t>Start the Python side of the project</w:t>
      </w:r>
    </w:p>
    <w:p w14:paraId="6B53259D" w14:textId="130C1014" w:rsidR="000827E2" w:rsidRDefault="000827E2" w:rsidP="00107F58">
      <w:pPr>
        <w:pStyle w:val="Title2"/>
        <w:numPr>
          <w:ilvl w:val="0"/>
          <w:numId w:val="20"/>
        </w:numPr>
        <w:spacing w:before="100" w:beforeAutospacing="1" w:after="100" w:afterAutospacing="1"/>
        <w:jc w:val="left"/>
        <w:rPr>
          <w:sz w:val="22"/>
          <w:szCs w:val="22"/>
        </w:rPr>
      </w:pPr>
      <w:r>
        <w:rPr>
          <w:sz w:val="22"/>
          <w:szCs w:val="22"/>
        </w:rPr>
        <w:t>Add in a WebSocket to both Unity and Python</w:t>
      </w:r>
    </w:p>
    <w:p w14:paraId="50D18D61" w14:textId="45CE909B" w:rsidR="000827E2" w:rsidRDefault="000827E2" w:rsidP="00107F58">
      <w:pPr>
        <w:pStyle w:val="Title2"/>
        <w:numPr>
          <w:ilvl w:val="0"/>
          <w:numId w:val="20"/>
        </w:numPr>
        <w:spacing w:before="100" w:beforeAutospacing="1" w:after="100" w:afterAutospacing="1"/>
        <w:jc w:val="left"/>
        <w:rPr>
          <w:sz w:val="22"/>
          <w:szCs w:val="22"/>
        </w:rPr>
      </w:pPr>
      <w:r>
        <w:rPr>
          <w:sz w:val="22"/>
          <w:szCs w:val="22"/>
        </w:rPr>
        <w:t>Set up the Neural Network generation and forward pass</w:t>
      </w:r>
    </w:p>
    <w:p w14:paraId="208E64D3" w14:textId="37ECD274" w:rsidR="000827E2" w:rsidRDefault="000827E2" w:rsidP="00107F58">
      <w:pPr>
        <w:pStyle w:val="Title2"/>
        <w:numPr>
          <w:ilvl w:val="0"/>
          <w:numId w:val="20"/>
        </w:numPr>
        <w:spacing w:before="100" w:beforeAutospacing="1" w:after="100" w:afterAutospacing="1"/>
        <w:jc w:val="left"/>
        <w:rPr>
          <w:sz w:val="22"/>
          <w:szCs w:val="22"/>
        </w:rPr>
      </w:pPr>
      <w:r>
        <w:rPr>
          <w:sz w:val="22"/>
          <w:szCs w:val="22"/>
        </w:rPr>
        <w:t>Implement the Genetic Algorithm (this choice will be explained further in this report)</w:t>
      </w:r>
    </w:p>
    <w:p w14:paraId="1352847C" w14:textId="6F75B778" w:rsidR="000827E2" w:rsidRDefault="000827E2" w:rsidP="00107F58">
      <w:pPr>
        <w:pStyle w:val="Title2"/>
        <w:numPr>
          <w:ilvl w:val="0"/>
          <w:numId w:val="20"/>
        </w:numPr>
        <w:spacing w:before="100" w:beforeAutospacing="1" w:after="100" w:afterAutospacing="1"/>
        <w:jc w:val="left"/>
        <w:rPr>
          <w:sz w:val="22"/>
          <w:szCs w:val="22"/>
        </w:rPr>
      </w:pPr>
      <w:r>
        <w:rPr>
          <w:sz w:val="22"/>
          <w:szCs w:val="22"/>
        </w:rPr>
        <w:t>Train the cars using a multitude of different network topologies</w:t>
      </w:r>
    </w:p>
    <w:p w14:paraId="120C76CD" w14:textId="629E2D2A" w:rsidR="000827E2" w:rsidRDefault="000827E2" w:rsidP="00107F58">
      <w:pPr>
        <w:pStyle w:val="Title2"/>
        <w:numPr>
          <w:ilvl w:val="0"/>
          <w:numId w:val="20"/>
        </w:numPr>
        <w:spacing w:before="100" w:beforeAutospacing="1" w:after="100" w:afterAutospacing="1"/>
        <w:jc w:val="left"/>
        <w:rPr>
          <w:sz w:val="22"/>
          <w:szCs w:val="22"/>
        </w:rPr>
      </w:pPr>
      <w:r>
        <w:rPr>
          <w:sz w:val="22"/>
          <w:szCs w:val="22"/>
        </w:rPr>
        <w:t>Analyse the performance of these different topologies</w:t>
      </w:r>
    </w:p>
    <w:p w14:paraId="6937849D" w14:textId="49DACFAA" w:rsidR="00887379" w:rsidRDefault="00CD1C31" w:rsidP="00887379">
      <w:pPr>
        <w:pStyle w:val="Title2"/>
        <w:spacing w:before="100" w:beforeAutospacing="1" w:after="100" w:afterAutospacing="1"/>
        <w:jc w:val="left"/>
        <w:rPr>
          <w:u w:val="single"/>
        </w:rPr>
      </w:pPr>
      <w:r>
        <w:rPr>
          <w:u w:val="single"/>
        </w:rPr>
        <w:t>1.3</w:t>
      </w:r>
      <w:r w:rsidR="00BD40AE">
        <w:rPr>
          <w:u w:val="single"/>
        </w:rPr>
        <w:t xml:space="preserve"> Short</w:t>
      </w:r>
      <w:r>
        <w:rPr>
          <w:u w:val="single"/>
        </w:rPr>
        <w:t xml:space="preserve"> </w:t>
      </w:r>
      <w:r w:rsidR="004D1C0C">
        <w:rPr>
          <w:u w:val="single"/>
        </w:rPr>
        <w:t>S</w:t>
      </w:r>
      <w:r>
        <w:rPr>
          <w:u w:val="single"/>
        </w:rPr>
        <w:t xml:space="preserve">ummary of the </w:t>
      </w:r>
      <w:r w:rsidR="004D1C0C">
        <w:rPr>
          <w:u w:val="single"/>
        </w:rPr>
        <w:t>P</w:t>
      </w:r>
      <w:r>
        <w:rPr>
          <w:u w:val="single"/>
        </w:rPr>
        <w:t>roject</w:t>
      </w:r>
    </w:p>
    <w:p w14:paraId="79D07DA1" w14:textId="77777777" w:rsidR="00ED1019" w:rsidRDefault="00BF5A8D" w:rsidP="00ED1019">
      <w:pPr>
        <w:pStyle w:val="Title2"/>
        <w:spacing w:before="100" w:beforeAutospacing="1" w:after="100" w:afterAutospacing="1"/>
        <w:jc w:val="left"/>
        <w:rPr>
          <w:sz w:val="22"/>
          <w:szCs w:val="22"/>
        </w:rPr>
      </w:pPr>
      <w:r>
        <w:rPr>
          <w:sz w:val="22"/>
          <w:szCs w:val="22"/>
        </w:rPr>
        <w:t xml:space="preserve">All in all, I will be developing an autonomous car simulation using the latest methods in Artificial Intelligence such </w:t>
      </w:r>
      <w:r w:rsidR="007C04CF">
        <w:rPr>
          <w:sz w:val="22"/>
          <w:szCs w:val="22"/>
        </w:rPr>
        <w:t xml:space="preserve">as Deep Neural Networks (Deep Learning) and </w:t>
      </w:r>
      <w:r>
        <w:rPr>
          <w:sz w:val="22"/>
          <w:szCs w:val="22"/>
        </w:rPr>
        <w:t>Genetic Algorithm</w:t>
      </w:r>
      <w:r w:rsidR="007C04CF">
        <w:rPr>
          <w:sz w:val="22"/>
          <w:szCs w:val="22"/>
        </w:rPr>
        <w:t>s</w:t>
      </w:r>
      <w:r>
        <w:rPr>
          <w:sz w:val="22"/>
          <w:szCs w:val="22"/>
        </w:rPr>
        <w:t xml:space="preserve"> to help evolve the </w:t>
      </w:r>
      <w:r>
        <w:rPr>
          <w:sz w:val="22"/>
          <w:szCs w:val="22"/>
        </w:rPr>
        <w:lastRenderedPageBreak/>
        <w:t>car into a safe, effective and fast autonomous vehicle which then will be comparable to a nearly identical real-world scenario to find the strengths</w:t>
      </w:r>
      <w:r w:rsidR="00044CBD">
        <w:rPr>
          <w:sz w:val="22"/>
          <w:szCs w:val="22"/>
        </w:rPr>
        <w:t>,</w:t>
      </w:r>
      <w:r>
        <w:rPr>
          <w:sz w:val="22"/>
          <w:szCs w:val="22"/>
        </w:rPr>
        <w:t xml:space="preserve"> weaknesses and improvements needed </w:t>
      </w:r>
      <w:r w:rsidR="00044CBD">
        <w:rPr>
          <w:sz w:val="22"/>
          <w:szCs w:val="22"/>
        </w:rPr>
        <w:t>for</w:t>
      </w:r>
      <w:r>
        <w:rPr>
          <w:sz w:val="22"/>
          <w:szCs w:val="22"/>
        </w:rPr>
        <w:t xml:space="preserve"> this A.I. system.</w:t>
      </w:r>
      <w:r w:rsidR="00B53527">
        <w:rPr>
          <w:sz w:val="22"/>
          <w:szCs w:val="22"/>
        </w:rPr>
        <w:t xml:space="preserve"> </w:t>
      </w:r>
    </w:p>
    <w:p w14:paraId="7FBBCF26" w14:textId="77777777" w:rsidR="0016491C" w:rsidRDefault="0016491C" w:rsidP="00ED1019">
      <w:pPr>
        <w:pStyle w:val="Title2"/>
        <w:spacing w:before="100" w:beforeAutospacing="1" w:after="100" w:afterAutospacing="1"/>
        <w:jc w:val="left"/>
        <w:rPr>
          <w:sz w:val="32"/>
          <w:szCs w:val="32"/>
          <w:u w:val="single"/>
        </w:rPr>
      </w:pPr>
    </w:p>
    <w:p w14:paraId="708A3B26" w14:textId="78C02E44" w:rsidR="008E38D1" w:rsidRDefault="00495BC0" w:rsidP="00ED1019">
      <w:pPr>
        <w:pStyle w:val="Title2"/>
        <w:spacing w:before="100" w:beforeAutospacing="1" w:after="100" w:afterAutospacing="1"/>
        <w:jc w:val="left"/>
        <w:rPr>
          <w:sz w:val="32"/>
          <w:szCs w:val="32"/>
          <w:u w:val="single"/>
        </w:rPr>
      </w:pPr>
      <w:r>
        <w:rPr>
          <w:sz w:val="32"/>
          <w:szCs w:val="32"/>
          <w:u w:val="single"/>
        </w:rPr>
        <w:t xml:space="preserve">Section 2: </w:t>
      </w:r>
      <w:r w:rsidR="008E38D1">
        <w:rPr>
          <w:sz w:val="32"/>
          <w:szCs w:val="32"/>
          <w:u w:val="single"/>
        </w:rPr>
        <w:t>Literature Review</w:t>
      </w:r>
    </w:p>
    <w:p w14:paraId="22B7A9FF" w14:textId="4C405C55" w:rsidR="00B7670C" w:rsidRDefault="00B7670C" w:rsidP="00ED1019">
      <w:pPr>
        <w:pStyle w:val="Title2"/>
        <w:spacing w:before="100" w:beforeAutospacing="1" w:after="100" w:afterAutospacing="1"/>
        <w:jc w:val="left"/>
        <w:rPr>
          <w:sz w:val="22"/>
          <w:szCs w:val="22"/>
        </w:rPr>
      </w:pPr>
      <w:r>
        <w:rPr>
          <w:sz w:val="22"/>
          <w:szCs w:val="22"/>
        </w:rPr>
        <w:t>As part of this project, a considerable amount of research into relevant and potential methods on how to create, control and train the A.I. of the car was undertaken.</w:t>
      </w:r>
      <w:r w:rsidR="00602E6A">
        <w:rPr>
          <w:sz w:val="22"/>
          <w:szCs w:val="22"/>
        </w:rPr>
        <w:t xml:space="preserve"> Outlined in this section is a report on all of my findings and how they can be applied to this area of Artificial Intelligence.</w:t>
      </w:r>
    </w:p>
    <w:p w14:paraId="5C2306D6" w14:textId="0E039CE4" w:rsidR="00602E6A" w:rsidRDefault="00602E6A" w:rsidP="00ED1019">
      <w:pPr>
        <w:pStyle w:val="Title2"/>
        <w:spacing w:before="100" w:beforeAutospacing="1" w:after="100" w:afterAutospacing="1"/>
        <w:jc w:val="left"/>
        <w:rPr>
          <w:u w:val="single"/>
        </w:rPr>
      </w:pPr>
      <w:r>
        <w:rPr>
          <w:u w:val="single"/>
        </w:rPr>
        <w:t>2.1 Machine Learning Methodologies; Supervised, Unsupervised and Evolutionary:</w:t>
      </w:r>
    </w:p>
    <w:p w14:paraId="3BA68A74" w14:textId="0442C884" w:rsidR="00602E6A" w:rsidRDefault="00602E6A" w:rsidP="00ED1019">
      <w:pPr>
        <w:pStyle w:val="Title2"/>
        <w:spacing w:before="100" w:beforeAutospacing="1" w:after="100" w:afterAutospacing="1"/>
        <w:jc w:val="left"/>
        <w:rPr>
          <w:sz w:val="22"/>
          <w:szCs w:val="22"/>
        </w:rPr>
      </w:pPr>
      <w:r>
        <w:rPr>
          <w:sz w:val="22"/>
          <w:szCs w:val="22"/>
        </w:rPr>
        <w:t xml:space="preserve">In machine learning, there are </w:t>
      </w:r>
      <w:r w:rsidR="0094269E">
        <w:rPr>
          <w:sz w:val="22"/>
          <w:szCs w:val="22"/>
        </w:rPr>
        <w:t>numerous ways for a computer to ‘learn’, these main methods being Supervised and Unsupervised learning. Each of these methods has its benefits and drawbacks as well as being more applicable to certain applications that to others.</w:t>
      </w:r>
    </w:p>
    <w:p w14:paraId="11132442" w14:textId="3FF26F8B" w:rsidR="0094269E" w:rsidRDefault="004D34CC" w:rsidP="00ED1019">
      <w:pPr>
        <w:pStyle w:val="Title2"/>
        <w:spacing w:before="100" w:beforeAutospacing="1" w:after="100" w:afterAutospacing="1"/>
        <w:jc w:val="left"/>
      </w:pPr>
      <w:r>
        <w:t>Supervised</w:t>
      </w:r>
      <w:r w:rsidR="00F47171">
        <w:t xml:space="preserve"> Learning</w:t>
      </w:r>
      <w:r>
        <w:t>:</w:t>
      </w:r>
    </w:p>
    <w:p w14:paraId="4B772C14" w14:textId="4C3F7C80" w:rsidR="00581E8A" w:rsidRDefault="00F47171" w:rsidP="00ED1019">
      <w:pPr>
        <w:pStyle w:val="Title2"/>
        <w:spacing w:before="100" w:beforeAutospacing="1" w:after="100" w:afterAutospacing="1"/>
        <w:jc w:val="left"/>
        <w:rPr>
          <w:sz w:val="22"/>
          <w:szCs w:val="22"/>
        </w:rPr>
      </w:pPr>
      <w:r>
        <w:rPr>
          <w:sz w:val="22"/>
          <w:szCs w:val="22"/>
        </w:rPr>
        <w:t xml:space="preserve">Supervised learning is the most common type of learning in the Machine Learning space currently </w:t>
      </w:r>
      <w:r w:rsidR="00335718">
        <w:rPr>
          <w:sz w:val="22"/>
          <w:szCs w:val="22"/>
        </w:rPr>
        <w:t>and as a result has many algorithms associated with it</w:t>
      </w:r>
      <w:r w:rsidR="006A314D">
        <w:rPr>
          <w:sz w:val="22"/>
          <w:szCs w:val="22"/>
        </w:rPr>
        <w:t xml:space="preserve">. This method relies on having knowledge of a data set provided [1] </w:t>
      </w:r>
      <w:r w:rsidR="00A7162F">
        <w:rPr>
          <w:sz w:val="22"/>
          <w:szCs w:val="22"/>
        </w:rPr>
        <w:t>and then uses this knowledge, after making its own predictions</w:t>
      </w:r>
      <w:r w:rsidR="008231C1">
        <w:rPr>
          <w:sz w:val="22"/>
          <w:szCs w:val="22"/>
        </w:rPr>
        <w:t>,</w:t>
      </w:r>
      <w:r w:rsidR="00A7162F">
        <w:rPr>
          <w:sz w:val="22"/>
          <w:szCs w:val="22"/>
        </w:rPr>
        <w:t xml:space="preserve"> to adjust the parameters within the network using a concept known as back propagation [2]</w:t>
      </w:r>
      <w:r w:rsidR="008231C1">
        <w:rPr>
          <w:sz w:val="22"/>
          <w:szCs w:val="22"/>
        </w:rPr>
        <w:t xml:space="preserve"> so that the next predictions it makes will be more inline with what is actually labeled/categorized within the data set.</w:t>
      </w:r>
    </w:p>
    <w:p w14:paraId="3A980E7F" w14:textId="2084EB2A" w:rsidR="00A44F7E" w:rsidRDefault="002B6113" w:rsidP="00ED1019">
      <w:pPr>
        <w:pStyle w:val="Title2"/>
        <w:spacing w:before="100" w:beforeAutospacing="1" w:after="100" w:afterAutospacing="1"/>
        <w:jc w:val="left"/>
        <w:rPr>
          <w:sz w:val="22"/>
          <w:szCs w:val="22"/>
        </w:rPr>
      </w:pPr>
      <w:r>
        <w:rPr>
          <w:sz w:val="22"/>
          <w:szCs w:val="22"/>
        </w:rPr>
        <w:t>We can use this method to help classify areas within an image that the car/vehicle is using to see to help defined certain objects within the image. For example, the roadway can be given as training data [3] and used to teach the machine, thus the car, where it is allowed to navigate to, as well as where within this navigable space is free from obstructions.</w:t>
      </w:r>
      <w:r w:rsidR="00ED5EC2">
        <w:rPr>
          <w:sz w:val="22"/>
          <w:szCs w:val="22"/>
        </w:rPr>
        <w:t xml:space="preserve"> Not only is this method useful for classification of roadways, but also pedestrian detection can be performed using this method [4]</w:t>
      </w:r>
      <w:r w:rsidR="00BA6FD3">
        <w:rPr>
          <w:sz w:val="22"/>
          <w:szCs w:val="22"/>
        </w:rPr>
        <w:t xml:space="preserve">. </w:t>
      </w:r>
    </w:p>
    <w:p w14:paraId="263E7B8F" w14:textId="799A0464" w:rsidR="00BA6FD3" w:rsidRDefault="00BA6FD3" w:rsidP="00ED1019">
      <w:pPr>
        <w:pStyle w:val="Title2"/>
        <w:spacing w:before="100" w:beforeAutospacing="1" w:after="100" w:afterAutospacing="1"/>
        <w:jc w:val="left"/>
        <w:rPr>
          <w:sz w:val="22"/>
          <w:szCs w:val="22"/>
        </w:rPr>
      </w:pPr>
      <w:r>
        <w:rPr>
          <w:sz w:val="22"/>
          <w:szCs w:val="22"/>
        </w:rPr>
        <w:t xml:space="preserve">Convolution Neural Networks </w:t>
      </w:r>
      <w:r w:rsidR="001962E2">
        <w:rPr>
          <w:sz w:val="22"/>
          <w:szCs w:val="22"/>
        </w:rPr>
        <w:t>(CNN</w:t>
      </w:r>
      <w:r w:rsidR="00182315">
        <w:rPr>
          <w:sz w:val="22"/>
          <w:szCs w:val="22"/>
        </w:rPr>
        <w:t>s</w:t>
      </w:r>
      <w:r w:rsidR="001962E2">
        <w:rPr>
          <w:sz w:val="22"/>
          <w:szCs w:val="22"/>
        </w:rPr>
        <w:t xml:space="preserve">) </w:t>
      </w:r>
      <w:r>
        <w:rPr>
          <w:sz w:val="22"/>
          <w:szCs w:val="22"/>
        </w:rPr>
        <w:t xml:space="preserve">are most typically used to process and perform the object detection and classification of these types of images. This type of network </w:t>
      </w:r>
      <w:r w:rsidR="001E6578">
        <w:rPr>
          <w:sz w:val="22"/>
          <w:szCs w:val="22"/>
        </w:rPr>
        <w:t xml:space="preserve">is extremely similar to the usual </w:t>
      </w:r>
      <w:r w:rsidR="00957928">
        <w:rPr>
          <w:sz w:val="22"/>
          <w:szCs w:val="22"/>
        </w:rPr>
        <w:t>N</w:t>
      </w:r>
      <w:r w:rsidR="001E6578">
        <w:rPr>
          <w:sz w:val="22"/>
          <w:szCs w:val="22"/>
        </w:rPr>
        <w:t xml:space="preserve">eural </w:t>
      </w:r>
      <w:r w:rsidR="00957928">
        <w:rPr>
          <w:sz w:val="22"/>
          <w:szCs w:val="22"/>
        </w:rPr>
        <w:t>N</w:t>
      </w:r>
      <w:r w:rsidR="001E6578">
        <w:rPr>
          <w:sz w:val="22"/>
          <w:szCs w:val="22"/>
        </w:rPr>
        <w:t xml:space="preserve">etwork architecture in that there are many layers of neurons connected by weighted edges [5] </w:t>
      </w:r>
      <w:r w:rsidR="00360899">
        <w:rPr>
          <w:sz w:val="22"/>
          <w:szCs w:val="22"/>
        </w:rPr>
        <w:t>however, the convolution layers usually behave differently in how they achieve their own output values</w:t>
      </w:r>
      <w:r w:rsidR="00957928">
        <w:rPr>
          <w:sz w:val="22"/>
          <w:szCs w:val="22"/>
        </w:rPr>
        <w:t xml:space="preserve"> and is also mainly used to process images</w:t>
      </w:r>
      <w:r w:rsidR="00360899">
        <w:rPr>
          <w:sz w:val="22"/>
          <w:szCs w:val="22"/>
        </w:rPr>
        <w:t xml:space="preserve">. </w:t>
      </w:r>
      <w:r w:rsidR="00957928">
        <w:rPr>
          <w:sz w:val="22"/>
          <w:szCs w:val="22"/>
        </w:rPr>
        <w:t xml:space="preserve">These layers take the image and pass a filter over each of the </w:t>
      </w:r>
      <w:r w:rsidR="001962E2">
        <w:rPr>
          <w:sz w:val="22"/>
          <w:szCs w:val="22"/>
        </w:rPr>
        <w:t xml:space="preserve">pixel values in the form of a matrix to produce the output of that convolution and convolution layer. A typical filter size is 3x3, hence, this will also shrink the image size on output. </w:t>
      </w:r>
    </w:p>
    <w:p w14:paraId="2DE45CD5" w14:textId="44C055B1" w:rsidR="004D34CC" w:rsidRDefault="001962E2" w:rsidP="00ED1019">
      <w:pPr>
        <w:pStyle w:val="Title2"/>
        <w:spacing w:before="100" w:beforeAutospacing="1" w:after="100" w:afterAutospacing="1"/>
        <w:jc w:val="left"/>
        <w:rPr>
          <w:sz w:val="22"/>
          <w:szCs w:val="22"/>
        </w:rPr>
      </w:pPr>
      <w:r>
        <w:rPr>
          <w:sz w:val="22"/>
          <w:szCs w:val="22"/>
        </w:rPr>
        <w:lastRenderedPageBreak/>
        <w:t xml:space="preserve">Therefore, supervised learning with the aid of a CNN is a potential combination of techniques to allow a car to know where to drive and recognize objects of importance within its field of view, such as sign posts, pedestrians and other cars allowing it to then make decisions </w:t>
      </w:r>
      <w:r w:rsidR="00470C4A">
        <w:rPr>
          <w:sz w:val="22"/>
          <w:szCs w:val="22"/>
        </w:rPr>
        <w:t>on where to navigate to.</w:t>
      </w:r>
    </w:p>
    <w:p w14:paraId="21A444E3" w14:textId="6D9FF280" w:rsidR="00470C4A" w:rsidRDefault="00DB7D5F" w:rsidP="00ED1019">
      <w:pPr>
        <w:pStyle w:val="Title2"/>
        <w:spacing w:before="100" w:beforeAutospacing="1" w:after="100" w:afterAutospacing="1"/>
        <w:jc w:val="left"/>
        <w:rPr>
          <w:sz w:val="22"/>
          <w:szCs w:val="22"/>
        </w:rPr>
      </w:pPr>
      <w:r>
        <w:rPr>
          <w:sz w:val="22"/>
          <w:szCs w:val="22"/>
        </w:rPr>
        <w:t xml:space="preserve">Overall, this method </w:t>
      </w:r>
      <w:r w:rsidR="00FF5912">
        <w:rPr>
          <w:sz w:val="22"/>
          <w:szCs w:val="22"/>
        </w:rPr>
        <w:t>of</w:t>
      </w:r>
      <w:r>
        <w:rPr>
          <w:sz w:val="22"/>
          <w:szCs w:val="22"/>
        </w:rPr>
        <w:t xml:space="preserve"> tak</w:t>
      </w:r>
      <w:r w:rsidR="00FF5912">
        <w:rPr>
          <w:sz w:val="22"/>
          <w:szCs w:val="22"/>
        </w:rPr>
        <w:t xml:space="preserve">ing </w:t>
      </w:r>
      <w:r>
        <w:rPr>
          <w:sz w:val="22"/>
          <w:szCs w:val="22"/>
        </w:rPr>
        <w:t>video from a vehicle and analys</w:t>
      </w:r>
      <w:r w:rsidR="00FF5912">
        <w:rPr>
          <w:sz w:val="22"/>
          <w:szCs w:val="22"/>
        </w:rPr>
        <w:t>ing it to perform a whole manner of operations like segmentation (finding the drivable area, as described) and object detection (such as for pedestrians) [6] is widely used in the pursuit of autonomous vehicles.</w:t>
      </w:r>
    </w:p>
    <w:p w14:paraId="2C26FAE2" w14:textId="0E50F77B" w:rsidR="00AE1C22" w:rsidRDefault="00AE1C22" w:rsidP="00ED1019">
      <w:pPr>
        <w:pStyle w:val="Title2"/>
        <w:spacing w:before="100" w:beforeAutospacing="1" w:after="100" w:afterAutospacing="1"/>
        <w:jc w:val="left"/>
      </w:pPr>
      <w:r>
        <w:t>Unsupervised Learning:</w:t>
      </w:r>
    </w:p>
    <w:p w14:paraId="5332F330" w14:textId="4B3E8F46" w:rsidR="00AE1C22" w:rsidRDefault="00AE1C22" w:rsidP="00ED1019">
      <w:pPr>
        <w:pStyle w:val="Title2"/>
        <w:spacing w:before="100" w:beforeAutospacing="1" w:after="100" w:afterAutospacing="1"/>
        <w:jc w:val="left"/>
        <w:rPr>
          <w:sz w:val="22"/>
          <w:szCs w:val="22"/>
        </w:rPr>
      </w:pPr>
      <w:r>
        <w:rPr>
          <w:sz w:val="22"/>
          <w:szCs w:val="22"/>
        </w:rPr>
        <w:t>Usual</w:t>
      </w:r>
      <w:r w:rsidR="0094601E">
        <w:rPr>
          <w:sz w:val="22"/>
          <w:szCs w:val="22"/>
        </w:rPr>
        <w:t>ly</w:t>
      </w:r>
      <w:r>
        <w:rPr>
          <w:sz w:val="22"/>
          <w:szCs w:val="22"/>
        </w:rPr>
        <w:t xml:space="preserve">, unsupervised learning is used in a case where there is an extremely large volume of data provided to a system and is </w:t>
      </w:r>
      <w:r w:rsidR="00067190">
        <w:rPr>
          <w:sz w:val="22"/>
          <w:szCs w:val="22"/>
        </w:rPr>
        <w:t>unlabeled</w:t>
      </w:r>
      <w:r>
        <w:rPr>
          <w:sz w:val="22"/>
          <w:szCs w:val="22"/>
        </w:rPr>
        <w:t xml:space="preserve"> or uncategorised.</w:t>
      </w:r>
      <w:r w:rsidR="00576002">
        <w:rPr>
          <w:sz w:val="22"/>
          <w:szCs w:val="22"/>
        </w:rPr>
        <w:t xml:space="preserve"> </w:t>
      </w:r>
    </w:p>
    <w:p w14:paraId="7E41DE1D" w14:textId="46F3D738" w:rsidR="00182315" w:rsidRDefault="00182315" w:rsidP="00ED1019">
      <w:pPr>
        <w:pStyle w:val="Title2"/>
        <w:spacing w:before="100" w:beforeAutospacing="1" w:after="100" w:afterAutospacing="1"/>
        <w:jc w:val="left"/>
        <w:rPr>
          <w:sz w:val="22"/>
          <w:szCs w:val="22"/>
        </w:rPr>
      </w:pPr>
      <w:r>
        <w:rPr>
          <w:sz w:val="22"/>
          <w:szCs w:val="22"/>
        </w:rPr>
        <w:t>Within this method there are again lots of different techniques and algorithms that can be applied to better fit the situation that it will be used in with some of the most widely known being Hierarchical Learning and Data Clustering [7].</w:t>
      </w:r>
      <w:r w:rsidR="0072128F">
        <w:rPr>
          <w:sz w:val="22"/>
          <w:szCs w:val="22"/>
        </w:rPr>
        <w:t xml:space="preserve"> </w:t>
      </w:r>
    </w:p>
    <w:p w14:paraId="62109ED4" w14:textId="03D1E69E" w:rsidR="000604E3" w:rsidRDefault="00B44903" w:rsidP="00ED1019">
      <w:pPr>
        <w:pStyle w:val="Title2"/>
        <w:spacing w:before="100" w:beforeAutospacing="1" w:after="100" w:afterAutospacing="1"/>
        <w:jc w:val="left"/>
        <w:rPr>
          <w:sz w:val="22"/>
          <w:szCs w:val="22"/>
        </w:rPr>
      </w:pPr>
      <w:r>
        <w:rPr>
          <w:sz w:val="22"/>
          <w:szCs w:val="22"/>
        </w:rPr>
        <w:t>Data Clustering</w:t>
      </w:r>
      <w:r w:rsidR="0099772B">
        <w:rPr>
          <w:sz w:val="22"/>
          <w:szCs w:val="22"/>
        </w:rPr>
        <w:t xml:space="preserve"> [8]</w:t>
      </w:r>
      <w:r>
        <w:rPr>
          <w:sz w:val="22"/>
          <w:szCs w:val="22"/>
        </w:rPr>
        <w:t xml:space="preserve"> is perhaps on</w:t>
      </w:r>
      <w:r w:rsidR="00067190">
        <w:rPr>
          <w:sz w:val="22"/>
          <w:szCs w:val="22"/>
        </w:rPr>
        <w:t>e</w:t>
      </w:r>
      <w:r>
        <w:rPr>
          <w:sz w:val="22"/>
          <w:szCs w:val="22"/>
        </w:rPr>
        <w:t xml:space="preserve"> of the most popular methods of this learning type </w:t>
      </w:r>
      <w:r w:rsidR="00067190">
        <w:rPr>
          <w:sz w:val="22"/>
          <w:szCs w:val="22"/>
        </w:rPr>
        <w:t>and is used to find patterns throughout a large set of unlabeled data and then use this to group (cluster) together similar points of data</w:t>
      </w:r>
      <w:r w:rsidR="00EC0C9F">
        <w:rPr>
          <w:sz w:val="22"/>
          <w:szCs w:val="22"/>
        </w:rPr>
        <w:t xml:space="preserve">. One method for this type of clustering is k-means clustering. K-means clustering </w:t>
      </w:r>
      <w:r w:rsidR="005E0260">
        <w:rPr>
          <w:sz w:val="22"/>
          <w:szCs w:val="22"/>
        </w:rPr>
        <w:t>[</w:t>
      </w:r>
      <w:r w:rsidR="00E248DC">
        <w:rPr>
          <w:sz w:val="22"/>
          <w:szCs w:val="22"/>
        </w:rPr>
        <w:t>9]</w:t>
      </w:r>
      <w:r w:rsidR="005E0260">
        <w:rPr>
          <w:sz w:val="22"/>
          <w:szCs w:val="22"/>
        </w:rPr>
        <w:t xml:space="preserve"> </w:t>
      </w:r>
      <w:r w:rsidR="00EC0C9F">
        <w:rPr>
          <w:sz w:val="22"/>
          <w:szCs w:val="22"/>
        </w:rPr>
        <w:t xml:space="preserve">uses a point called a centroid </w:t>
      </w:r>
      <w:r w:rsidR="00E248DC">
        <w:rPr>
          <w:sz w:val="22"/>
          <w:szCs w:val="22"/>
        </w:rPr>
        <w:t xml:space="preserve">which upon initialization are randomly placed within the data space then used to calculate the Euclidian distance to all other points with these points then assigned to the cluster centroid closest to them. After this, the centroid is recalculated to be the </w:t>
      </w:r>
      <w:proofErr w:type="spellStart"/>
      <w:r w:rsidR="00E248DC">
        <w:rPr>
          <w:sz w:val="22"/>
          <w:szCs w:val="22"/>
        </w:rPr>
        <w:t>centre</w:t>
      </w:r>
      <w:proofErr w:type="spellEnd"/>
      <w:r w:rsidR="00E248DC">
        <w:rPr>
          <w:sz w:val="22"/>
          <w:szCs w:val="22"/>
        </w:rPr>
        <w:t xml:space="preserve"> of the cluster created and the process repeats. The process repeats k times, hence k-means, since this method can be prone to converging in an undesirable location, or local optima, so running multiple times can help relieve this issue to gain a result that will be successful enough in a practical scenario.</w:t>
      </w:r>
    </w:p>
    <w:p w14:paraId="2688F086" w14:textId="7F15F7AC" w:rsidR="000604E3" w:rsidRPr="000604E3" w:rsidRDefault="000604E3" w:rsidP="00ED1019">
      <w:pPr>
        <w:pStyle w:val="Title2"/>
        <w:spacing w:before="100" w:beforeAutospacing="1" w:after="100" w:afterAutospacing="1"/>
        <w:jc w:val="left"/>
        <w:rPr>
          <w:sz w:val="22"/>
          <w:szCs w:val="22"/>
        </w:rPr>
      </w:pPr>
      <w:r>
        <w:rPr>
          <w:sz w:val="22"/>
          <w:szCs w:val="22"/>
        </w:rPr>
        <w:t xml:space="preserve">These types of methods however cannot easily be applied to an autonomous driving scenario as this is mostly a data mining technique which under the circumstances of an autonomous vehicle would not aid in creating a safe and efficient </w:t>
      </w:r>
      <w:r w:rsidR="004747BF">
        <w:rPr>
          <w:sz w:val="22"/>
          <w:szCs w:val="22"/>
        </w:rPr>
        <w:t>self-driving machine.</w:t>
      </w:r>
    </w:p>
    <w:p w14:paraId="01B07BE7" w14:textId="593D1462" w:rsidR="00E248DC" w:rsidRDefault="00E248DC" w:rsidP="00ED1019">
      <w:pPr>
        <w:pStyle w:val="Title2"/>
        <w:spacing w:before="100" w:beforeAutospacing="1" w:after="100" w:afterAutospacing="1"/>
        <w:jc w:val="left"/>
      </w:pPr>
      <w:r>
        <w:t>Evolutionary:</w:t>
      </w:r>
    </w:p>
    <w:p w14:paraId="1743E173" w14:textId="612DFE40" w:rsidR="00A25176" w:rsidRDefault="00A25176" w:rsidP="00ED1019">
      <w:pPr>
        <w:pStyle w:val="Title2"/>
        <w:spacing w:before="100" w:beforeAutospacing="1" w:after="100" w:afterAutospacing="1"/>
        <w:jc w:val="left"/>
        <w:rPr>
          <w:sz w:val="22"/>
          <w:szCs w:val="22"/>
        </w:rPr>
      </w:pPr>
      <w:r>
        <w:rPr>
          <w:sz w:val="22"/>
          <w:szCs w:val="22"/>
        </w:rPr>
        <w:t xml:space="preserve">Evolutionary learning is a relatively new technique within the Artificial Intelligence space </w:t>
      </w:r>
      <w:r w:rsidR="005C0AE4">
        <w:rPr>
          <w:sz w:val="22"/>
          <w:szCs w:val="22"/>
        </w:rPr>
        <w:t>and at its core, takes inspiration from the concept of Darwinian evolution</w:t>
      </w:r>
      <w:r w:rsidR="00E615B7">
        <w:rPr>
          <w:sz w:val="22"/>
          <w:szCs w:val="22"/>
        </w:rPr>
        <w:t xml:space="preserve"> [10]</w:t>
      </w:r>
      <w:r w:rsidR="005C0AE4">
        <w:rPr>
          <w:sz w:val="22"/>
          <w:szCs w:val="22"/>
        </w:rPr>
        <w:t xml:space="preserve"> and applies this to the Neural Networks or systems that need to be taught to perform a certain task.</w:t>
      </w:r>
      <w:r w:rsidR="009853D7">
        <w:rPr>
          <w:sz w:val="22"/>
          <w:szCs w:val="22"/>
        </w:rPr>
        <w:t xml:space="preserve"> Because of this inspiration from nature and the natural path of evolution that life takes, a way to judge and discriminate against different individuals in </w:t>
      </w:r>
      <w:r w:rsidR="006647B2">
        <w:rPr>
          <w:sz w:val="22"/>
          <w:szCs w:val="22"/>
        </w:rPr>
        <w:t>a population must be conceived so that only the best can move forward to produce the next generation, thus improving the A.I.’s ability to perform the given task.</w:t>
      </w:r>
    </w:p>
    <w:p w14:paraId="3C7FB60A" w14:textId="0A5D0C6E" w:rsidR="006647B2" w:rsidRDefault="006647B2" w:rsidP="00ED1019">
      <w:pPr>
        <w:pStyle w:val="Title2"/>
        <w:spacing w:before="100" w:beforeAutospacing="1" w:after="100" w:afterAutospacing="1"/>
        <w:jc w:val="left"/>
        <w:rPr>
          <w:sz w:val="22"/>
          <w:szCs w:val="22"/>
        </w:rPr>
      </w:pPr>
      <w:r>
        <w:rPr>
          <w:sz w:val="22"/>
          <w:szCs w:val="22"/>
        </w:rPr>
        <w:lastRenderedPageBreak/>
        <w:t xml:space="preserve">The function required to determine this performance is called a fitness function and is used to perform the fitness evaluation of each individual </w:t>
      </w:r>
      <w:r w:rsidR="005237ED">
        <w:rPr>
          <w:sz w:val="22"/>
          <w:szCs w:val="22"/>
        </w:rPr>
        <w:t>which then allows for the reproduction of these best individuals to take place.</w:t>
      </w:r>
    </w:p>
    <w:p w14:paraId="2EB28AD7" w14:textId="514866EA" w:rsidR="00833C58" w:rsidRDefault="00833C58" w:rsidP="00ED1019">
      <w:pPr>
        <w:pStyle w:val="Title2"/>
        <w:spacing w:before="100" w:beforeAutospacing="1" w:after="100" w:afterAutospacing="1"/>
        <w:jc w:val="left"/>
        <w:rPr>
          <w:sz w:val="22"/>
          <w:szCs w:val="22"/>
        </w:rPr>
      </w:pPr>
      <w:r>
        <w:rPr>
          <w:sz w:val="22"/>
          <w:szCs w:val="22"/>
        </w:rPr>
        <w:t>Reproduction, as the name suggests, is creating a new set of individuals (reproducing them) to populate the next generation</w:t>
      </w:r>
      <w:r w:rsidR="00F84F1E">
        <w:rPr>
          <w:sz w:val="22"/>
          <w:szCs w:val="22"/>
        </w:rPr>
        <w:t xml:space="preserve">, however this itself does come with some challenges. Firstly is the method to perform this reproduction, and the second is how to prevent the individuals from becoming too similar too quickly and thus not being able to explore a large enough search space to find acceptable results. </w:t>
      </w:r>
      <w:r w:rsidR="00454D07">
        <w:rPr>
          <w:sz w:val="22"/>
          <w:szCs w:val="22"/>
        </w:rPr>
        <w:t xml:space="preserve">To combat these issues, cross-over and mutation </w:t>
      </w:r>
      <w:r w:rsidR="00454D07">
        <w:rPr>
          <w:sz w:val="22"/>
          <w:szCs w:val="22"/>
        </w:rPr>
        <w:t>[11]</w:t>
      </w:r>
      <w:r w:rsidR="00454D07">
        <w:rPr>
          <w:sz w:val="22"/>
          <w:szCs w:val="22"/>
        </w:rPr>
        <w:t xml:space="preserve"> can be implemented into an evolutionary algorithm to reproduce the individuals chosen during fitness evaluation.</w:t>
      </w:r>
      <w:r w:rsidR="001663AA">
        <w:rPr>
          <w:sz w:val="22"/>
          <w:szCs w:val="22"/>
        </w:rPr>
        <w:t xml:space="preserve"> </w:t>
      </w:r>
    </w:p>
    <w:p w14:paraId="2F7FAA9A" w14:textId="717D9381" w:rsidR="00C3437D" w:rsidRDefault="00C3437D" w:rsidP="00ED1019">
      <w:pPr>
        <w:pStyle w:val="Title2"/>
        <w:spacing w:before="100" w:beforeAutospacing="1" w:after="100" w:afterAutospacing="1"/>
        <w:jc w:val="left"/>
        <w:rPr>
          <w:sz w:val="22"/>
          <w:szCs w:val="22"/>
        </w:rPr>
      </w:pPr>
      <w:r>
        <w:rPr>
          <w:sz w:val="22"/>
          <w:szCs w:val="22"/>
        </w:rPr>
        <w:t>Cross-over:</w:t>
      </w:r>
    </w:p>
    <w:p w14:paraId="7990B4A5" w14:textId="4D5DD9E6" w:rsidR="00C3437D" w:rsidRDefault="00C3437D" w:rsidP="00ED1019">
      <w:pPr>
        <w:pStyle w:val="Title2"/>
        <w:spacing w:before="100" w:beforeAutospacing="1" w:after="100" w:afterAutospacing="1"/>
        <w:jc w:val="left"/>
        <w:rPr>
          <w:sz w:val="22"/>
          <w:szCs w:val="22"/>
        </w:rPr>
      </w:pPr>
      <w:r>
        <w:rPr>
          <w:sz w:val="22"/>
          <w:szCs w:val="22"/>
        </w:rPr>
        <w:t xml:space="preserve">Crossover is the act of taking a gene/chromosome from one of the parents </w:t>
      </w:r>
      <w:r w:rsidR="00782B8B">
        <w:rPr>
          <w:sz w:val="22"/>
          <w:szCs w:val="22"/>
        </w:rPr>
        <w:t xml:space="preserve">in the set that passed the fitness evaluation the best and using this to ‘split’ the two parents into two separate genome sequences. </w:t>
      </w:r>
      <w:r w:rsidR="003649AE">
        <w:rPr>
          <w:sz w:val="22"/>
          <w:szCs w:val="22"/>
        </w:rPr>
        <w:t>After this point is chosen the two parents swap portions to mix together their chromosomes creating this child individual in the new population.</w:t>
      </w:r>
    </w:p>
    <w:p w14:paraId="247D2BF1" w14:textId="3A94C1E1" w:rsidR="003649AE" w:rsidRDefault="003649AE" w:rsidP="00ED1019">
      <w:pPr>
        <w:pStyle w:val="Title2"/>
        <w:spacing w:before="100" w:beforeAutospacing="1" w:after="100" w:afterAutospacing="1"/>
        <w:jc w:val="left"/>
        <w:rPr>
          <w:sz w:val="22"/>
          <w:szCs w:val="22"/>
        </w:rPr>
      </w:pPr>
      <w:r>
        <w:rPr>
          <w:sz w:val="22"/>
          <w:szCs w:val="22"/>
        </w:rPr>
        <w:t>Another way to perform cross-over is with uniform cross-over which is where single chromosomes of an individual are randomly taken from one of the parents and placed into the child individual at the same point this gene was taken from.</w:t>
      </w:r>
    </w:p>
    <w:p w14:paraId="0DA6A9CA" w14:textId="30C8DFCF" w:rsidR="00EA35BF" w:rsidRDefault="00EA35BF" w:rsidP="00EA35BF">
      <w:pPr>
        <w:pStyle w:val="Title2"/>
        <w:spacing w:before="100" w:beforeAutospacing="1" w:after="100" w:afterAutospacing="1"/>
        <w:rPr>
          <w:sz w:val="22"/>
          <w:szCs w:val="22"/>
        </w:rPr>
      </w:pPr>
      <w:r>
        <w:rPr>
          <w:sz w:val="22"/>
          <w:szCs w:val="22"/>
        </w:rPr>
        <w:t>Figure: 1</w:t>
      </w:r>
      <w:r w:rsidR="00BA09C7">
        <w:rPr>
          <w:sz w:val="22"/>
          <w:szCs w:val="22"/>
        </w:rPr>
        <w:t xml:space="preserve"> (Showing uniform crossover)</w:t>
      </w:r>
    </w:p>
    <w:p w14:paraId="253EDB85" w14:textId="2EF13A67" w:rsidR="00BA09C7" w:rsidRDefault="00E86F7A" w:rsidP="00EA35BF">
      <w:pPr>
        <w:pStyle w:val="Title2"/>
        <w:spacing w:before="100" w:beforeAutospacing="1" w:after="100" w:afterAutospacing="1"/>
        <w:rPr>
          <w:sz w:val="22"/>
          <w:szCs w:val="22"/>
        </w:rPr>
      </w:pPr>
      <w:r>
        <w:rPr>
          <w:noProof/>
          <w:sz w:val="22"/>
          <w:szCs w:val="22"/>
        </w:rPr>
        <w:drawing>
          <wp:inline distT="0" distB="0" distL="0" distR="0" wp14:anchorId="775A546F" wp14:editId="5FC679D9">
            <wp:extent cx="3363405" cy="2130950"/>
            <wp:effectExtent l="0" t="0" r="8890" b="3175"/>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9">
                      <a:extLst>
                        <a:ext uri="{28A0092B-C50C-407E-A947-70E740481C1C}">
                          <a14:useLocalDpi xmlns:a14="http://schemas.microsoft.com/office/drawing/2010/main" val="0"/>
                        </a:ext>
                      </a:extLst>
                    </a:blip>
                    <a:srcRect l="21541" t="21391" r="52910" b="46672"/>
                    <a:stretch/>
                  </pic:blipFill>
                  <pic:spPr bwMode="auto">
                    <a:xfrm>
                      <a:off x="0" y="0"/>
                      <a:ext cx="3378305" cy="2140390"/>
                    </a:xfrm>
                    <a:prstGeom prst="rect">
                      <a:avLst/>
                    </a:prstGeom>
                    <a:ln>
                      <a:noFill/>
                    </a:ln>
                    <a:extLst>
                      <a:ext uri="{53640926-AAD7-44D8-BBD7-CCE9431645EC}">
                        <a14:shadowObscured xmlns:a14="http://schemas.microsoft.com/office/drawing/2010/main"/>
                      </a:ext>
                    </a:extLst>
                  </pic:spPr>
                </pic:pic>
              </a:graphicData>
            </a:graphic>
          </wp:inline>
        </w:drawing>
      </w:r>
    </w:p>
    <w:p w14:paraId="48C5D217" w14:textId="4E02CD47" w:rsidR="00820943" w:rsidRDefault="00BA09C7" w:rsidP="00ED1019">
      <w:pPr>
        <w:pStyle w:val="Title2"/>
        <w:spacing w:before="100" w:beforeAutospacing="1" w:after="100" w:afterAutospacing="1"/>
        <w:jc w:val="left"/>
        <w:rPr>
          <w:sz w:val="22"/>
          <w:szCs w:val="22"/>
        </w:rPr>
      </w:pPr>
      <w:r>
        <w:rPr>
          <w:sz w:val="22"/>
          <w:szCs w:val="22"/>
        </w:rPr>
        <w:t xml:space="preserve">Here (Figure 1, above) you can clearly see that with uniform cross-over for the first gene in the sequence of </w:t>
      </w:r>
      <w:r w:rsidR="00294409">
        <w:rPr>
          <w:sz w:val="22"/>
          <w:szCs w:val="22"/>
        </w:rPr>
        <w:t>C</w:t>
      </w:r>
      <w:r>
        <w:rPr>
          <w:sz w:val="22"/>
          <w:szCs w:val="22"/>
        </w:rPr>
        <w:t xml:space="preserve">hild </w:t>
      </w:r>
      <w:r w:rsidR="00294409">
        <w:rPr>
          <w:sz w:val="22"/>
          <w:szCs w:val="22"/>
        </w:rPr>
        <w:t xml:space="preserve">One </w:t>
      </w:r>
      <w:r w:rsidR="00925FAF">
        <w:rPr>
          <w:sz w:val="22"/>
          <w:szCs w:val="22"/>
        </w:rPr>
        <w:t xml:space="preserve">is taken from </w:t>
      </w:r>
      <w:r w:rsidR="00294409">
        <w:rPr>
          <w:sz w:val="22"/>
          <w:szCs w:val="22"/>
        </w:rPr>
        <w:t>P</w:t>
      </w:r>
      <w:r w:rsidR="00A80D95">
        <w:rPr>
          <w:sz w:val="22"/>
          <w:szCs w:val="22"/>
        </w:rPr>
        <w:t xml:space="preserve">arent </w:t>
      </w:r>
      <w:r w:rsidR="00294409">
        <w:rPr>
          <w:sz w:val="22"/>
          <w:szCs w:val="22"/>
        </w:rPr>
        <w:t xml:space="preserve">One </w:t>
      </w:r>
      <w:r w:rsidR="00A80D95">
        <w:rPr>
          <w:sz w:val="22"/>
          <w:szCs w:val="22"/>
        </w:rPr>
        <w:t xml:space="preserve">and the second in </w:t>
      </w:r>
      <w:r w:rsidR="00294409">
        <w:rPr>
          <w:sz w:val="22"/>
          <w:szCs w:val="22"/>
        </w:rPr>
        <w:t>C</w:t>
      </w:r>
      <w:r w:rsidR="00A80D95">
        <w:rPr>
          <w:sz w:val="22"/>
          <w:szCs w:val="22"/>
        </w:rPr>
        <w:t xml:space="preserve">hild </w:t>
      </w:r>
      <w:r w:rsidR="00294409">
        <w:rPr>
          <w:sz w:val="22"/>
          <w:szCs w:val="22"/>
        </w:rPr>
        <w:t>On</w:t>
      </w:r>
      <w:r w:rsidR="00A80D95">
        <w:rPr>
          <w:sz w:val="22"/>
          <w:szCs w:val="22"/>
        </w:rPr>
        <w:t xml:space="preserve">e is from </w:t>
      </w:r>
      <w:r w:rsidR="00294409">
        <w:rPr>
          <w:sz w:val="22"/>
          <w:szCs w:val="22"/>
        </w:rPr>
        <w:t>P</w:t>
      </w:r>
      <w:r w:rsidR="00A80D95">
        <w:rPr>
          <w:sz w:val="22"/>
          <w:szCs w:val="22"/>
        </w:rPr>
        <w:t xml:space="preserve">arent </w:t>
      </w:r>
      <w:r w:rsidR="00294409">
        <w:rPr>
          <w:sz w:val="22"/>
          <w:szCs w:val="22"/>
        </w:rPr>
        <w:t>T</w:t>
      </w:r>
      <w:r w:rsidR="00A80D95">
        <w:rPr>
          <w:sz w:val="22"/>
          <w:szCs w:val="22"/>
        </w:rPr>
        <w:t>wo.</w:t>
      </w:r>
    </w:p>
    <w:p w14:paraId="33E9BFAC" w14:textId="77777777" w:rsidR="006622C9" w:rsidRDefault="006622C9" w:rsidP="00ED1019">
      <w:pPr>
        <w:pStyle w:val="Title2"/>
        <w:spacing w:before="100" w:beforeAutospacing="1" w:after="100" w:afterAutospacing="1"/>
        <w:jc w:val="left"/>
        <w:rPr>
          <w:sz w:val="22"/>
          <w:szCs w:val="22"/>
        </w:rPr>
      </w:pPr>
    </w:p>
    <w:p w14:paraId="31B17609" w14:textId="208BF2AE" w:rsidR="00F04584" w:rsidRDefault="00F04584" w:rsidP="00ED1019">
      <w:pPr>
        <w:pStyle w:val="Title2"/>
        <w:spacing w:before="100" w:beforeAutospacing="1" w:after="100" w:afterAutospacing="1"/>
        <w:jc w:val="left"/>
        <w:rPr>
          <w:sz w:val="22"/>
          <w:szCs w:val="22"/>
        </w:rPr>
      </w:pPr>
      <w:r>
        <w:rPr>
          <w:sz w:val="22"/>
          <w:szCs w:val="22"/>
        </w:rPr>
        <w:lastRenderedPageBreak/>
        <w:t>Mutation:</w:t>
      </w:r>
    </w:p>
    <w:p w14:paraId="00ACDF32" w14:textId="2A3F05E8" w:rsidR="00F04584" w:rsidRDefault="005538E3" w:rsidP="00ED1019">
      <w:pPr>
        <w:pStyle w:val="Title2"/>
        <w:spacing w:before="100" w:beforeAutospacing="1" w:after="100" w:afterAutospacing="1"/>
        <w:jc w:val="left"/>
        <w:rPr>
          <w:sz w:val="22"/>
          <w:szCs w:val="22"/>
        </w:rPr>
      </w:pPr>
      <w:r>
        <w:rPr>
          <w:sz w:val="22"/>
          <w:szCs w:val="22"/>
        </w:rPr>
        <w:t>Mutation is used to at random, change the value in any specified slot in a genome of an induvial during the cross-over phase of reproduction</w:t>
      </w:r>
      <w:r w:rsidR="00F94515">
        <w:rPr>
          <w:sz w:val="22"/>
          <w:szCs w:val="22"/>
        </w:rPr>
        <w:t xml:space="preserve"> to any other valid value. The rate at which mutations occur can be variable and given by a value such as 0.1 to mean a 10% chance that a mutation will occur for this individual.</w:t>
      </w:r>
    </w:p>
    <w:p w14:paraId="4ED26B73" w14:textId="43C17286" w:rsidR="00F94515" w:rsidRDefault="00F94515" w:rsidP="00ED1019">
      <w:pPr>
        <w:pStyle w:val="Title2"/>
        <w:spacing w:before="100" w:beforeAutospacing="1" w:after="100" w:afterAutospacing="1"/>
        <w:jc w:val="left"/>
        <w:rPr>
          <w:sz w:val="22"/>
          <w:szCs w:val="22"/>
        </w:rPr>
      </w:pPr>
      <w:r>
        <w:rPr>
          <w:sz w:val="22"/>
          <w:szCs w:val="22"/>
        </w:rPr>
        <w:t>For a binary individual, such as Figure 1 and Figure 2, the mutation is as simple as flipping a bit from 1 to 0, or 0 to 1. In more complex examples such as a Neural Network</w:t>
      </w:r>
      <w:r w:rsidR="000A60DD">
        <w:rPr>
          <w:sz w:val="22"/>
          <w:szCs w:val="22"/>
        </w:rPr>
        <w:t xml:space="preserve"> the value can be a replacement of a weight or bias to a new random value within the specified range that these weights and biases can exist in, for example, between 0 and 1 or -1 and 1 are some commonly used values.</w:t>
      </w:r>
    </w:p>
    <w:p w14:paraId="6F536302" w14:textId="6D0A25E1" w:rsidR="00407F3E" w:rsidRDefault="00407F3E" w:rsidP="00ED1019">
      <w:pPr>
        <w:pStyle w:val="Title2"/>
        <w:spacing w:before="100" w:beforeAutospacing="1" w:after="100" w:afterAutospacing="1"/>
        <w:jc w:val="left"/>
        <w:rPr>
          <w:sz w:val="22"/>
          <w:szCs w:val="22"/>
        </w:rPr>
      </w:pPr>
    </w:p>
    <w:p w14:paraId="395C2725" w14:textId="4ABFB936" w:rsidR="00407F3E" w:rsidRDefault="00407F3E" w:rsidP="00407F3E">
      <w:pPr>
        <w:pStyle w:val="Title2"/>
        <w:spacing w:before="100" w:beforeAutospacing="1" w:after="100" w:afterAutospacing="1"/>
        <w:rPr>
          <w:sz w:val="22"/>
          <w:szCs w:val="22"/>
        </w:rPr>
      </w:pPr>
      <w:r>
        <w:rPr>
          <w:sz w:val="22"/>
          <w:szCs w:val="22"/>
        </w:rPr>
        <w:t xml:space="preserve">Figure: </w:t>
      </w:r>
      <w:r>
        <w:rPr>
          <w:sz w:val="22"/>
          <w:szCs w:val="22"/>
        </w:rPr>
        <w:t xml:space="preserve">2 </w:t>
      </w:r>
      <w:r>
        <w:rPr>
          <w:sz w:val="22"/>
          <w:szCs w:val="22"/>
        </w:rPr>
        <w:t>(Showing</w:t>
      </w:r>
      <w:r>
        <w:rPr>
          <w:sz w:val="22"/>
          <w:szCs w:val="22"/>
        </w:rPr>
        <w:t xml:space="preserve"> mutation</w:t>
      </w:r>
      <w:r>
        <w:rPr>
          <w:sz w:val="22"/>
          <w:szCs w:val="22"/>
        </w:rPr>
        <w:t>)</w:t>
      </w:r>
    </w:p>
    <w:p w14:paraId="38311B38" w14:textId="6EA6AA34" w:rsidR="00407F3E" w:rsidRDefault="000B499E" w:rsidP="00407F3E">
      <w:pPr>
        <w:pStyle w:val="Title2"/>
        <w:spacing w:before="100" w:beforeAutospacing="1" w:after="100" w:afterAutospacing="1"/>
        <w:rPr>
          <w:sz w:val="22"/>
          <w:szCs w:val="22"/>
        </w:rPr>
      </w:pPr>
      <w:r>
        <w:rPr>
          <w:noProof/>
          <w:sz w:val="22"/>
          <w:szCs w:val="22"/>
        </w:rPr>
        <w:drawing>
          <wp:inline distT="0" distB="0" distL="0" distR="0" wp14:anchorId="0ADC6E60" wp14:editId="25FFF6E3">
            <wp:extent cx="3145970" cy="1025718"/>
            <wp:effectExtent l="0" t="0" r="0" b="3175"/>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0" cstate="print">
                      <a:extLst>
                        <a:ext uri="{28A0092B-C50C-407E-A947-70E740481C1C}">
                          <a14:useLocalDpi xmlns:a14="http://schemas.microsoft.com/office/drawing/2010/main" val="0"/>
                        </a:ext>
                      </a:extLst>
                    </a:blip>
                    <a:srcRect l="5219" t="21654" r="41805" b="44268"/>
                    <a:stretch/>
                  </pic:blipFill>
                  <pic:spPr bwMode="auto">
                    <a:xfrm>
                      <a:off x="0" y="0"/>
                      <a:ext cx="3148667" cy="1026597"/>
                    </a:xfrm>
                    <a:prstGeom prst="rect">
                      <a:avLst/>
                    </a:prstGeom>
                    <a:ln>
                      <a:noFill/>
                    </a:ln>
                    <a:extLst>
                      <a:ext uri="{53640926-AAD7-44D8-BBD7-CCE9431645EC}">
                        <a14:shadowObscured xmlns:a14="http://schemas.microsoft.com/office/drawing/2010/main"/>
                      </a:ext>
                    </a:extLst>
                  </pic:spPr>
                </pic:pic>
              </a:graphicData>
            </a:graphic>
          </wp:inline>
        </w:drawing>
      </w:r>
    </w:p>
    <w:p w14:paraId="7C99747F" w14:textId="4B1E1B2C" w:rsidR="00C3437D" w:rsidRDefault="00C3437D" w:rsidP="00ED1019">
      <w:pPr>
        <w:pStyle w:val="Title2"/>
        <w:spacing w:before="100" w:beforeAutospacing="1" w:after="100" w:afterAutospacing="1"/>
        <w:jc w:val="left"/>
        <w:rPr>
          <w:sz w:val="22"/>
          <w:szCs w:val="22"/>
        </w:rPr>
      </w:pPr>
      <w:r>
        <w:rPr>
          <w:sz w:val="22"/>
          <w:szCs w:val="22"/>
        </w:rPr>
        <w:t>Both of the a</w:t>
      </w:r>
      <w:r w:rsidR="005E3264">
        <w:rPr>
          <w:sz w:val="22"/>
          <w:szCs w:val="22"/>
        </w:rPr>
        <w:t>b</w:t>
      </w:r>
      <w:r>
        <w:rPr>
          <w:sz w:val="22"/>
          <w:szCs w:val="22"/>
        </w:rPr>
        <w:t>o</w:t>
      </w:r>
      <w:r w:rsidR="005E3264">
        <w:rPr>
          <w:sz w:val="22"/>
          <w:szCs w:val="22"/>
        </w:rPr>
        <w:t>v</w:t>
      </w:r>
      <w:r>
        <w:rPr>
          <w:sz w:val="22"/>
          <w:szCs w:val="22"/>
        </w:rPr>
        <w:t>e techniques are extremely useful and relevant when using a Genetic Algorithm</w:t>
      </w:r>
      <w:r w:rsidR="00532CC4">
        <w:rPr>
          <w:sz w:val="22"/>
          <w:szCs w:val="22"/>
        </w:rPr>
        <w:t xml:space="preserve"> </w:t>
      </w:r>
      <w:r w:rsidR="00532CC4">
        <w:rPr>
          <w:sz w:val="22"/>
          <w:szCs w:val="22"/>
        </w:rPr>
        <w:t>(GA) [12]</w:t>
      </w:r>
      <w:r>
        <w:rPr>
          <w:sz w:val="22"/>
          <w:szCs w:val="22"/>
        </w:rPr>
        <w:t xml:space="preserve"> as the main algorithm for this reproduction method.</w:t>
      </w:r>
    </w:p>
    <w:p w14:paraId="0E4577F0" w14:textId="62D7D572" w:rsidR="002E27AC" w:rsidRDefault="00C56C1D" w:rsidP="00E05697">
      <w:pPr>
        <w:pStyle w:val="Title2"/>
        <w:spacing w:before="100" w:beforeAutospacing="1" w:after="100" w:afterAutospacing="1"/>
        <w:jc w:val="left"/>
        <w:rPr>
          <w:sz w:val="22"/>
          <w:szCs w:val="22"/>
        </w:rPr>
      </w:pPr>
      <w:r>
        <w:rPr>
          <w:sz w:val="22"/>
          <w:szCs w:val="22"/>
        </w:rPr>
        <w:t>Genetic Algorithms</w:t>
      </w:r>
      <w:r w:rsidR="00532CC4">
        <w:rPr>
          <w:sz w:val="22"/>
          <w:szCs w:val="22"/>
        </w:rPr>
        <w:t xml:space="preserve">, as well as some other methods such </w:t>
      </w:r>
      <w:r w:rsidR="00914ED4">
        <w:rPr>
          <w:sz w:val="22"/>
          <w:szCs w:val="22"/>
        </w:rPr>
        <w:t>as</w:t>
      </w:r>
      <w:r w:rsidR="00532CC4">
        <w:rPr>
          <w:sz w:val="22"/>
          <w:szCs w:val="22"/>
        </w:rPr>
        <w:t xml:space="preserve"> </w:t>
      </w:r>
      <w:proofErr w:type="spellStart"/>
      <w:r>
        <w:rPr>
          <w:sz w:val="22"/>
          <w:szCs w:val="22"/>
        </w:rPr>
        <w:t>NeuroEvolution</w:t>
      </w:r>
      <w:proofErr w:type="spellEnd"/>
      <w:r>
        <w:rPr>
          <w:sz w:val="22"/>
          <w:szCs w:val="22"/>
        </w:rPr>
        <w:t xml:space="preserve"> of Augmenting Topologies</w:t>
      </w:r>
      <w:r w:rsidR="00F00157">
        <w:rPr>
          <w:sz w:val="22"/>
          <w:szCs w:val="22"/>
        </w:rPr>
        <w:t xml:space="preserve"> </w:t>
      </w:r>
      <w:r w:rsidR="00B548FD">
        <w:rPr>
          <w:sz w:val="22"/>
          <w:szCs w:val="22"/>
        </w:rPr>
        <w:t>(NEAT)</w:t>
      </w:r>
      <w:r w:rsidR="006647B2">
        <w:rPr>
          <w:sz w:val="22"/>
          <w:szCs w:val="22"/>
        </w:rPr>
        <w:t xml:space="preserve"> </w:t>
      </w:r>
      <w:r w:rsidR="00F00157">
        <w:rPr>
          <w:sz w:val="22"/>
          <w:szCs w:val="22"/>
        </w:rPr>
        <w:t>[</w:t>
      </w:r>
      <w:r w:rsidR="00B548FD">
        <w:rPr>
          <w:sz w:val="22"/>
          <w:szCs w:val="22"/>
        </w:rPr>
        <w:t>1</w:t>
      </w:r>
      <w:r w:rsidR="00833C58">
        <w:rPr>
          <w:sz w:val="22"/>
          <w:szCs w:val="22"/>
        </w:rPr>
        <w:t>3</w:t>
      </w:r>
      <w:r w:rsidR="00F00157">
        <w:rPr>
          <w:sz w:val="22"/>
          <w:szCs w:val="22"/>
        </w:rPr>
        <w:t>]</w:t>
      </w:r>
      <w:r w:rsidR="00532CC4">
        <w:rPr>
          <w:sz w:val="22"/>
          <w:szCs w:val="22"/>
        </w:rPr>
        <w:t xml:space="preserve">, </w:t>
      </w:r>
      <w:r w:rsidR="00532CC4">
        <w:rPr>
          <w:sz w:val="22"/>
          <w:szCs w:val="22"/>
        </w:rPr>
        <w:t xml:space="preserve">will be discussed later in this </w:t>
      </w:r>
      <w:r w:rsidR="00E475FF">
        <w:rPr>
          <w:sz w:val="22"/>
          <w:szCs w:val="22"/>
        </w:rPr>
        <w:t>paper’s</w:t>
      </w:r>
      <w:r w:rsidR="00532CC4">
        <w:rPr>
          <w:sz w:val="22"/>
          <w:szCs w:val="22"/>
        </w:rPr>
        <w:t xml:space="preserve"> literature</w:t>
      </w:r>
      <w:r w:rsidR="00532CC4">
        <w:rPr>
          <w:sz w:val="22"/>
          <w:szCs w:val="22"/>
        </w:rPr>
        <w:t xml:space="preserve"> review</w:t>
      </w:r>
      <w:r w:rsidR="00B97A45">
        <w:rPr>
          <w:sz w:val="22"/>
          <w:szCs w:val="22"/>
        </w:rPr>
        <w:t xml:space="preserve"> (Section 2.3)</w:t>
      </w:r>
      <w:r>
        <w:rPr>
          <w:sz w:val="22"/>
          <w:szCs w:val="22"/>
        </w:rPr>
        <w:t>.</w:t>
      </w:r>
    </w:p>
    <w:p w14:paraId="302903BA" w14:textId="77777777" w:rsidR="00B95559" w:rsidRDefault="00B95559" w:rsidP="00E05697">
      <w:pPr>
        <w:pStyle w:val="Title2"/>
        <w:spacing w:before="100" w:beforeAutospacing="1" w:after="100" w:afterAutospacing="1"/>
        <w:jc w:val="left"/>
        <w:rPr>
          <w:u w:val="single"/>
        </w:rPr>
      </w:pPr>
    </w:p>
    <w:p w14:paraId="60681DC9" w14:textId="6EFB0CDA" w:rsidR="00E05697" w:rsidRDefault="00B669C7" w:rsidP="00E05697">
      <w:pPr>
        <w:pStyle w:val="Title2"/>
        <w:spacing w:before="100" w:beforeAutospacing="1" w:after="100" w:afterAutospacing="1"/>
        <w:jc w:val="left"/>
        <w:rPr>
          <w:u w:val="single"/>
        </w:rPr>
      </w:pPr>
      <w:r>
        <w:rPr>
          <w:u w:val="single"/>
        </w:rPr>
        <w:t xml:space="preserve">2.2 </w:t>
      </w:r>
      <w:r w:rsidR="00F94515">
        <w:rPr>
          <w:u w:val="single"/>
        </w:rPr>
        <w:t xml:space="preserve">Neural Networks and </w:t>
      </w:r>
      <w:r>
        <w:rPr>
          <w:u w:val="single"/>
        </w:rPr>
        <w:t>Deep Learning:</w:t>
      </w:r>
    </w:p>
    <w:p w14:paraId="2B75B409" w14:textId="09393225" w:rsidR="001454A8" w:rsidRDefault="001454A8" w:rsidP="00E05697">
      <w:pPr>
        <w:pStyle w:val="Title2"/>
        <w:spacing w:before="100" w:beforeAutospacing="1" w:after="100" w:afterAutospacing="1"/>
        <w:jc w:val="left"/>
        <w:rPr>
          <w:sz w:val="22"/>
          <w:szCs w:val="22"/>
        </w:rPr>
      </w:pPr>
      <w:r>
        <w:rPr>
          <w:sz w:val="22"/>
          <w:szCs w:val="22"/>
        </w:rPr>
        <w:t xml:space="preserve">Neural Networks (NN) are </w:t>
      </w:r>
    </w:p>
    <w:p w14:paraId="72456C2C" w14:textId="77777777" w:rsidR="0054282D" w:rsidRPr="001454A8" w:rsidRDefault="0054282D" w:rsidP="00E05697">
      <w:pPr>
        <w:pStyle w:val="Title2"/>
        <w:spacing w:before="100" w:beforeAutospacing="1" w:after="100" w:afterAutospacing="1"/>
        <w:jc w:val="left"/>
        <w:rPr>
          <w:sz w:val="22"/>
          <w:szCs w:val="22"/>
        </w:rPr>
      </w:pPr>
    </w:p>
    <w:p w14:paraId="0C546B83" w14:textId="0D5E8AD7" w:rsidR="00E05697" w:rsidRDefault="00B97A45" w:rsidP="00E05697">
      <w:pPr>
        <w:pStyle w:val="Title2"/>
        <w:spacing w:before="100" w:beforeAutospacing="1" w:after="100" w:afterAutospacing="1"/>
        <w:jc w:val="left"/>
        <w:rPr>
          <w:u w:val="single"/>
        </w:rPr>
      </w:pPr>
      <w:r>
        <w:rPr>
          <w:u w:val="single"/>
        </w:rPr>
        <w:t>2.3 Genetic Algorithms</w:t>
      </w:r>
      <w:r w:rsidR="00262B61">
        <w:rPr>
          <w:u w:val="single"/>
        </w:rPr>
        <w:t xml:space="preserve"> (Include NEAT in here too</w:t>
      </w:r>
      <w:r w:rsidR="00DB2ECA">
        <w:rPr>
          <w:u w:val="single"/>
        </w:rPr>
        <w:t>:</w:t>
      </w:r>
    </w:p>
    <w:p w14:paraId="61EFC7B2" w14:textId="23FA0EA3" w:rsidR="00AF3161" w:rsidRPr="0054282D" w:rsidRDefault="0054282D" w:rsidP="00E05697">
      <w:pPr>
        <w:pStyle w:val="Title2"/>
        <w:spacing w:before="100" w:beforeAutospacing="1" w:after="100" w:afterAutospacing="1"/>
        <w:jc w:val="left"/>
        <w:rPr>
          <w:sz w:val="22"/>
          <w:szCs w:val="22"/>
        </w:rPr>
      </w:pPr>
      <w:proofErr w:type="spellStart"/>
      <w:r>
        <w:rPr>
          <w:sz w:val="22"/>
          <w:szCs w:val="22"/>
        </w:rPr>
        <w:t>asd</w:t>
      </w:r>
      <w:proofErr w:type="spellEnd"/>
    </w:p>
    <w:p w14:paraId="4A9030EC" w14:textId="77777777" w:rsidR="0054282D" w:rsidRDefault="0054282D" w:rsidP="00E05697">
      <w:pPr>
        <w:pStyle w:val="Title2"/>
        <w:spacing w:before="100" w:beforeAutospacing="1" w:after="100" w:afterAutospacing="1"/>
        <w:jc w:val="left"/>
        <w:rPr>
          <w:u w:val="single"/>
        </w:rPr>
      </w:pPr>
    </w:p>
    <w:p w14:paraId="24AA6799" w14:textId="6C53DB6A" w:rsidR="00262B61" w:rsidRDefault="00262B61" w:rsidP="00E05697">
      <w:pPr>
        <w:pStyle w:val="Title2"/>
        <w:spacing w:before="100" w:beforeAutospacing="1" w:after="100" w:afterAutospacing="1"/>
        <w:jc w:val="left"/>
        <w:rPr>
          <w:u w:val="single"/>
        </w:rPr>
      </w:pPr>
      <w:r>
        <w:rPr>
          <w:u w:val="single"/>
        </w:rPr>
        <w:lastRenderedPageBreak/>
        <w:t>2.4 Reinforcement Learning:</w:t>
      </w:r>
    </w:p>
    <w:p w14:paraId="68156AAA" w14:textId="76690C6F" w:rsidR="0054282D" w:rsidRPr="00594D71" w:rsidRDefault="00594D71" w:rsidP="00E05697">
      <w:pPr>
        <w:pStyle w:val="Title2"/>
        <w:spacing w:before="100" w:beforeAutospacing="1" w:after="100" w:afterAutospacing="1"/>
        <w:jc w:val="left"/>
        <w:rPr>
          <w:sz w:val="22"/>
          <w:szCs w:val="22"/>
        </w:rPr>
      </w:pPr>
      <w:proofErr w:type="spellStart"/>
      <w:r>
        <w:rPr>
          <w:sz w:val="22"/>
          <w:szCs w:val="22"/>
        </w:rPr>
        <w:t>asd</w:t>
      </w:r>
      <w:proofErr w:type="spellEnd"/>
    </w:p>
    <w:p w14:paraId="3F8D39FC" w14:textId="77777777" w:rsidR="00AF3161" w:rsidRDefault="00AF3161" w:rsidP="00E05697">
      <w:pPr>
        <w:pStyle w:val="Title2"/>
        <w:spacing w:before="100" w:beforeAutospacing="1" w:after="100" w:afterAutospacing="1"/>
        <w:jc w:val="left"/>
        <w:rPr>
          <w:u w:val="single"/>
        </w:rPr>
      </w:pPr>
    </w:p>
    <w:p w14:paraId="2A61BD0D" w14:textId="2ECCDB05" w:rsidR="00DB2ECA" w:rsidRDefault="00DB2ECA" w:rsidP="00E05697">
      <w:pPr>
        <w:pStyle w:val="Title2"/>
        <w:spacing w:before="100" w:beforeAutospacing="1" w:after="100" w:afterAutospacing="1"/>
        <w:jc w:val="left"/>
        <w:rPr>
          <w:u w:val="single"/>
        </w:rPr>
      </w:pPr>
      <w:r>
        <w:rPr>
          <w:u w:val="single"/>
        </w:rPr>
        <w:t xml:space="preserve">2.4 </w:t>
      </w:r>
      <w:r w:rsidR="00262B61">
        <w:rPr>
          <w:u w:val="single"/>
        </w:rPr>
        <w:t xml:space="preserve">Methods </w:t>
      </w:r>
      <w:r>
        <w:rPr>
          <w:u w:val="single"/>
        </w:rPr>
        <w:t>for Automated Vehicles</w:t>
      </w:r>
      <w:r w:rsidR="00097BEC">
        <w:rPr>
          <w:u w:val="single"/>
        </w:rPr>
        <w:t>:</w:t>
      </w:r>
    </w:p>
    <w:p w14:paraId="03FB2237" w14:textId="1BF5CB6F" w:rsidR="00FD43F7" w:rsidRDefault="00E22ECC" w:rsidP="00E05697">
      <w:pPr>
        <w:pStyle w:val="Title2"/>
        <w:spacing w:before="100" w:beforeAutospacing="1" w:after="100" w:afterAutospacing="1"/>
        <w:jc w:val="left"/>
        <w:rPr>
          <w:sz w:val="22"/>
          <w:szCs w:val="22"/>
        </w:rPr>
      </w:pPr>
      <w:proofErr w:type="spellStart"/>
      <w:r>
        <w:rPr>
          <w:sz w:val="22"/>
          <w:szCs w:val="22"/>
        </w:rPr>
        <w:t>a</w:t>
      </w:r>
      <w:r w:rsidR="00FD43F7">
        <w:rPr>
          <w:sz w:val="22"/>
          <w:szCs w:val="22"/>
        </w:rPr>
        <w:t>sd</w:t>
      </w:r>
      <w:proofErr w:type="spellEnd"/>
    </w:p>
    <w:p w14:paraId="76973E52" w14:textId="77777777" w:rsidR="00FD43F7" w:rsidRPr="00FD43F7" w:rsidRDefault="00FD43F7" w:rsidP="00E05697">
      <w:pPr>
        <w:pStyle w:val="Title2"/>
        <w:spacing w:before="100" w:beforeAutospacing="1" w:after="100" w:afterAutospacing="1"/>
        <w:jc w:val="left"/>
        <w:rPr>
          <w:sz w:val="22"/>
          <w:szCs w:val="22"/>
        </w:rPr>
      </w:pPr>
    </w:p>
    <w:p w14:paraId="191ABD32" w14:textId="77777777" w:rsidR="00E05697" w:rsidRDefault="00E05697" w:rsidP="00E05697">
      <w:pPr>
        <w:pStyle w:val="Title2"/>
        <w:spacing w:before="100" w:beforeAutospacing="1" w:after="100" w:afterAutospacing="1"/>
        <w:jc w:val="left"/>
      </w:pPr>
    </w:p>
    <w:p w14:paraId="67FACF3B" w14:textId="77777777" w:rsidR="00E05697" w:rsidRDefault="00E05697" w:rsidP="00E05697">
      <w:pPr>
        <w:pStyle w:val="Title2"/>
        <w:spacing w:before="100" w:beforeAutospacing="1" w:after="100" w:afterAutospacing="1"/>
        <w:jc w:val="left"/>
      </w:pPr>
    </w:p>
    <w:p w14:paraId="6BE10D5F" w14:textId="77777777" w:rsidR="00E05697" w:rsidRDefault="00E05697" w:rsidP="00E05697">
      <w:pPr>
        <w:pStyle w:val="Title2"/>
        <w:spacing w:before="100" w:beforeAutospacing="1" w:after="100" w:afterAutospacing="1"/>
        <w:jc w:val="left"/>
      </w:pPr>
    </w:p>
    <w:p w14:paraId="0BEB031C" w14:textId="77777777" w:rsidR="00E05697" w:rsidRDefault="00E05697" w:rsidP="00E05697">
      <w:pPr>
        <w:pStyle w:val="Title2"/>
        <w:spacing w:before="100" w:beforeAutospacing="1" w:after="100" w:afterAutospacing="1"/>
        <w:jc w:val="left"/>
      </w:pPr>
    </w:p>
    <w:p w14:paraId="0E4503FC" w14:textId="77777777" w:rsidR="00E05697" w:rsidRDefault="00E05697" w:rsidP="00E05697">
      <w:pPr>
        <w:pStyle w:val="Title2"/>
        <w:spacing w:before="100" w:beforeAutospacing="1" w:after="100" w:afterAutospacing="1"/>
        <w:jc w:val="left"/>
      </w:pPr>
    </w:p>
    <w:p w14:paraId="60BAD399" w14:textId="77777777" w:rsidR="00E05697" w:rsidRDefault="00E05697" w:rsidP="00E05697">
      <w:pPr>
        <w:pStyle w:val="Title2"/>
        <w:spacing w:before="100" w:beforeAutospacing="1" w:after="100" w:afterAutospacing="1"/>
        <w:jc w:val="left"/>
      </w:pPr>
    </w:p>
    <w:p w14:paraId="15284AE2" w14:textId="77777777" w:rsidR="00E05697" w:rsidRDefault="00E05697" w:rsidP="00E05697">
      <w:pPr>
        <w:pStyle w:val="Title2"/>
        <w:spacing w:before="100" w:beforeAutospacing="1" w:after="100" w:afterAutospacing="1"/>
        <w:jc w:val="left"/>
      </w:pPr>
    </w:p>
    <w:p w14:paraId="75D7C66F" w14:textId="77777777" w:rsidR="00E05697" w:rsidRDefault="00E05697" w:rsidP="00E05697">
      <w:pPr>
        <w:pStyle w:val="Title2"/>
        <w:spacing w:before="100" w:beforeAutospacing="1" w:after="100" w:afterAutospacing="1"/>
        <w:jc w:val="left"/>
      </w:pPr>
    </w:p>
    <w:p w14:paraId="68781D90" w14:textId="77777777" w:rsidR="00E05697" w:rsidRDefault="00E05697" w:rsidP="00E05697">
      <w:pPr>
        <w:pStyle w:val="Title2"/>
        <w:spacing w:before="100" w:beforeAutospacing="1" w:after="100" w:afterAutospacing="1"/>
        <w:jc w:val="left"/>
      </w:pPr>
    </w:p>
    <w:p w14:paraId="6E51EEC7" w14:textId="77777777" w:rsidR="00E05697" w:rsidRDefault="00E05697" w:rsidP="00E05697">
      <w:pPr>
        <w:pStyle w:val="Title2"/>
        <w:spacing w:before="100" w:beforeAutospacing="1" w:after="100" w:afterAutospacing="1"/>
        <w:jc w:val="left"/>
      </w:pPr>
    </w:p>
    <w:p w14:paraId="02627C32" w14:textId="77777777" w:rsidR="00E05697" w:rsidRDefault="00E05697" w:rsidP="00E05697">
      <w:pPr>
        <w:pStyle w:val="Title2"/>
        <w:spacing w:before="100" w:beforeAutospacing="1" w:after="100" w:afterAutospacing="1"/>
        <w:jc w:val="left"/>
      </w:pPr>
    </w:p>
    <w:p w14:paraId="0C2D10E6" w14:textId="77777777" w:rsidR="00E05697" w:rsidRDefault="00E05697" w:rsidP="00E05697">
      <w:pPr>
        <w:pStyle w:val="Title2"/>
        <w:spacing w:before="100" w:beforeAutospacing="1" w:after="100" w:afterAutospacing="1"/>
        <w:jc w:val="left"/>
      </w:pPr>
    </w:p>
    <w:p w14:paraId="40EF2621" w14:textId="77777777" w:rsidR="00E05697" w:rsidRDefault="00E05697" w:rsidP="00E05697">
      <w:pPr>
        <w:pStyle w:val="Title2"/>
        <w:spacing w:before="100" w:beforeAutospacing="1" w:after="100" w:afterAutospacing="1"/>
        <w:jc w:val="left"/>
      </w:pPr>
    </w:p>
    <w:p w14:paraId="7889F7D7" w14:textId="77777777" w:rsidR="00E05697" w:rsidRDefault="00E05697" w:rsidP="00E05697">
      <w:pPr>
        <w:pStyle w:val="Title2"/>
        <w:spacing w:before="100" w:beforeAutospacing="1" w:after="100" w:afterAutospacing="1"/>
        <w:jc w:val="left"/>
      </w:pPr>
    </w:p>
    <w:p w14:paraId="7A0269C1" w14:textId="3D3DC1CC" w:rsidR="00E05697" w:rsidRDefault="00E05697" w:rsidP="00E05697">
      <w:pPr>
        <w:pStyle w:val="Title2"/>
        <w:spacing w:before="100" w:beforeAutospacing="1" w:after="100" w:afterAutospacing="1"/>
        <w:jc w:val="left"/>
      </w:pPr>
      <w:r>
        <w:t>Potential sources:</w:t>
      </w:r>
    </w:p>
    <w:p w14:paraId="47915304" w14:textId="0688CDCD" w:rsidR="00E05697" w:rsidRDefault="00E05697" w:rsidP="00E05697">
      <w:pPr>
        <w:pStyle w:val="Title2"/>
        <w:spacing w:before="100" w:beforeAutospacing="1" w:after="100" w:afterAutospacing="1"/>
        <w:jc w:val="left"/>
        <w:rPr>
          <w:sz w:val="22"/>
          <w:szCs w:val="22"/>
        </w:rPr>
      </w:pPr>
      <w:hyperlink r:id="rId11" w:history="1">
        <w:r w:rsidRPr="00464FC4">
          <w:rPr>
            <w:rStyle w:val="Hyperlink"/>
            <w:sz w:val="22"/>
            <w:szCs w:val="22"/>
          </w:rPr>
          <w:t>https://ieeexplore.ieee.org/stamp/stamp.jsp?tp=&amp;arnumber=1176129</w:t>
        </w:r>
      </w:hyperlink>
    </w:p>
    <w:p w14:paraId="2D2A9DBE" w14:textId="77777777" w:rsidR="00E05697" w:rsidRDefault="00E05697" w:rsidP="00E05697">
      <w:pPr>
        <w:pStyle w:val="Title2"/>
        <w:spacing w:before="100" w:beforeAutospacing="1" w:after="100" w:afterAutospacing="1"/>
        <w:jc w:val="left"/>
        <w:rPr>
          <w:sz w:val="22"/>
          <w:szCs w:val="22"/>
        </w:rPr>
      </w:pPr>
      <w:hyperlink r:id="rId12" w:history="1">
        <w:r w:rsidRPr="00C24BBE">
          <w:rPr>
            <w:rStyle w:val="Hyperlink"/>
            <w:sz w:val="22"/>
            <w:szCs w:val="22"/>
          </w:rPr>
          <w:t>https://arxiv.org/pdf/2109.06126.pdf</w:t>
        </w:r>
      </w:hyperlink>
    </w:p>
    <w:p w14:paraId="56F23AF8" w14:textId="77777777" w:rsidR="00E05697" w:rsidRDefault="00E05697" w:rsidP="00E05697">
      <w:pPr>
        <w:pStyle w:val="Title2"/>
        <w:spacing w:before="100" w:beforeAutospacing="1" w:after="100" w:afterAutospacing="1"/>
        <w:jc w:val="left"/>
        <w:rPr>
          <w:sz w:val="22"/>
          <w:szCs w:val="22"/>
        </w:rPr>
      </w:pPr>
      <w:hyperlink r:id="rId13" w:history="1">
        <w:r w:rsidRPr="00C24BBE">
          <w:rPr>
            <w:rStyle w:val="Hyperlink"/>
            <w:sz w:val="22"/>
            <w:szCs w:val="22"/>
          </w:rPr>
          <w:t>https://ieeexplore.ieee.org/stamp/stamp.jsp?tp=&amp;arnumber=6052374</w:t>
        </w:r>
      </w:hyperlink>
    </w:p>
    <w:p w14:paraId="25CD17BC" w14:textId="77777777" w:rsidR="00E05697" w:rsidRDefault="00E05697" w:rsidP="00E05697">
      <w:pPr>
        <w:pStyle w:val="Title2"/>
        <w:spacing w:before="100" w:beforeAutospacing="1" w:after="100" w:afterAutospacing="1"/>
        <w:jc w:val="left"/>
      </w:pPr>
      <w:hyperlink r:id="rId14" w:history="1">
        <w:r w:rsidRPr="00C24BBE">
          <w:rPr>
            <w:rStyle w:val="Hyperlink"/>
            <w:sz w:val="22"/>
            <w:szCs w:val="22"/>
          </w:rPr>
          <w:t>https://www.tandfonline.com/doi/pdf/10.1080/03036758.2019.1609052</w:t>
        </w:r>
      </w:hyperlink>
      <w:r>
        <w:rPr>
          <w:sz w:val="22"/>
          <w:szCs w:val="22"/>
        </w:rPr>
        <w:t xml:space="preserve"> (Evo</w:t>
      </w:r>
      <w:r>
        <w:t>lutionary deep learn)</w:t>
      </w:r>
    </w:p>
    <w:p w14:paraId="48144064" w14:textId="77777777" w:rsidR="00E05697" w:rsidRDefault="00E05697" w:rsidP="00E05697">
      <w:pPr>
        <w:pStyle w:val="Title2"/>
        <w:spacing w:before="100" w:beforeAutospacing="1" w:after="100" w:afterAutospacing="1"/>
        <w:jc w:val="left"/>
        <w:rPr>
          <w:sz w:val="22"/>
          <w:szCs w:val="22"/>
        </w:rPr>
      </w:pPr>
      <w:hyperlink r:id="rId15" w:history="1">
        <w:r w:rsidRPr="00C24BBE">
          <w:rPr>
            <w:rStyle w:val="Hyperlink"/>
            <w:sz w:val="22"/>
            <w:szCs w:val="22"/>
          </w:rPr>
          <w:t>https://citeseerx.ist.psu.edu/viewdoc/download?doi=10.1.1.83.8194&amp;rep=rep1&amp;type=pdf</w:t>
        </w:r>
      </w:hyperlink>
    </w:p>
    <w:p w14:paraId="4BF725E7" w14:textId="77777777" w:rsidR="00E05697" w:rsidRDefault="00E05697" w:rsidP="00E05697">
      <w:pPr>
        <w:pStyle w:val="Title2"/>
        <w:spacing w:before="100" w:beforeAutospacing="1" w:after="100" w:afterAutospacing="1"/>
        <w:jc w:val="left"/>
        <w:rPr>
          <w:sz w:val="22"/>
          <w:szCs w:val="22"/>
        </w:rPr>
      </w:pPr>
      <w:hyperlink r:id="rId16" w:history="1">
        <w:r w:rsidRPr="00C24BBE">
          <w:rPr>
            <w:rStyle w:val="Hyperlink"/>
            <w:sz w:val="22"/>
            <w:szCs w:val="22"/>
          </w:rPr>
          <w:t>https://link.springer.com/content/pdf/10.1007%2F978-3-642-04921-7.pdf</w:t>
        </w:r>
      </w:hyperlink>
    </w:p>
    <w:p w14:paraId="6375E622" w14:textId="77777777" w:rsidR="00E05697" w:rsidRDefault="00E05697" w:rsidP="00E05697">
      <w:pPr>
        <w:pStyle w:val="Title2"/>
        <w:spacing w:before="100" w:beforeAutospacing="1" w:after="100" w:afterAutospacing="1"/>
        <w:jc w:val="left"/>
        <w:rPr>
          <w:sz w:val="22"/>
          <w:szCs w:val="22"/>
        </w:rPr>
      </w:pPr>
      <w:hyperlink r:id="rId17" w:history="1">
        <w:r w:rsidRPr="00C24BBE">
          <w:rPr>
            <w:rStyle w:val="Hyperlink"/>
            <w:sz w:val="22"/>
            <w:szCs w:val="22"/>
          </w:rPr>
          <w:t>https://ieeexplore.ieee.org/stamp/stamp.jsp?tp=&amp;arnumber=6889488</w:t>
        </w:r>
      </w:hyperlink>
    </w:p>
    <w:p w14:paraId="3D0A90AD" w14:textId="77777777" w:rsidR="00E05697" w:rsidRDefault="00E05697" w:rsidP="00E05697">
      <w:pPr>
        <w:pStyle w:val="Title2"/>
        <w:spacing w:before="100" w:beforeAutospacing="1" w:after="100" w:afterAutospacing="1"/>
        <w:jc w:val="left"/>
        <w:rPr>
          <w:rStyle w:val="Hyperlink"/>
          <w:sz w:val="22"/>
          <w:szCs w:val="22"/>
        </w:rPr>
      </w:pPr>
      <w:hyperlink r:id="rId18" w:history="1">
        <w:r w:rsidRPr="00C24BBE">
          <w:rPr>
            <w:rStyle w:val="Hyperlink"/>
            <w:sz w:val="22"/>
            <w:szCs w:val="22"/>
          </w:rPr>
          <w:t>https://ieeexplore.ieee.org/stamp/stamp.jsp?tp=&amp;arnumber=4250190</w:t>
        </w:r>
      </w:hyperlink>
    </w:p>
    <w:p w14:paraId="595D0D05" w14:textId="77777777" w:rsidR="00E05697" w:rsidRDefault="00E05697" w:rsidP="00E05697">
      <w:pPr>
        <w:pStyle w:val="Title2"/>
        <w:spacing w:before="100" w:beforeAutospacing="1" w:after="100" w:afterAutospacing="1"/>
        <w:jc w:val="left"/>
        <w:rPr>
          <w:sz w:val="22"/>
          <w:szCs w:val="22"/>
        </w:rPr>
      </w:pPr>
      <w:hyperlink r:id="rId19" w:history="1">
        <w:r w:rsidRPr="00464FC4">
          <w:rPr>
            <w:rStyle w:val="Hyperlink"/>
            <w:sz w:val="22"/>
            <w:szCs w:val="22"/>
          </w:rPr>
          <w:t>https://arxiv.org/pdf/2006.15175.pdf</w:t>
        </w:r>
      </w:hyperlink>
    </w:p>
    <w:p w14:paraId="74769897" w14:textId="61C9604A" w:rsidR="00F90CFC" w:rsidRPr="00B669C7" w:rsidRDefault="00F90CFC" w:rsidP="00E84B90">
      <w:pPr>
        <w:pStyle w:val="Title2"/>
        <w:jc w:val="left"/>
        <w:rPr>
          <w:u w:val="single"/>
        </w:rPr>
      </w:pPr>
    </w:p>
    <w:p w14:paraId="28D9FF29" w14:textId="4E1E8C61" w:rsidR="00F90CFC" w:rsidRDefault="00F90CFC" w:rsidP="00F90CFC">
      <w:pPr>
        <w:pStyle w:val="Title2"/>
        <w:rPr>
          <w:sz w:val="32"/>
          <w:szCs w:val="32"/>
          <w:u w:val="single"/>
        </w:rPr>
      </w:pPr>
    </w:p>
    <w:p w14:paraId="04FC3FD5" w14:textId="5C2972A5" w:rsidR="00F90CFC" w:rsidRDefault="00F90CFC" w:rsidP="00F90CFC">
      <w:pPr>
        <w:pStyle w:val="Title2"/>
        <w:rPr>
          <w:sz w:val="32"/>
          <w:szCs w:val="32"/>
          <w:u w:val="single"/>
        </w:rPr>
      </w:pPr>
    </w:p>
    <w:p w14:paraId="3D1FFA7C" w14:textId="0ED93906" w:rsidR="00F90CFC" w:rsidRDefault="00F90CFC" w:rsidP="00F90CFC">
      <w:pPr>
        <w:pStyle w:val="Title2"/>
        <w:rPr>
          <w:sz w:val="32"/>
          <w:szCs w:val="32"/>
          <w:u w:val="single"/>
        </w:rPr>
      </w:pPr>
    </w:p>
    <w:p w14:paraId="3E6D43B7" w14:textId="00CBA797" w:rsidR="00F90CFC" w:rsidRDefault="00F90CFC" w:rsidP="00F90CFC">
      <w:pPr>
        <w:pStyle w:val="Title2"/>
        <w:rPr>
          <w:sz w:val="32"/>
          <w:szCs w:val="32"/>
          <w:u w:val="single"/>
        </w:rPr>
      </w:pPr>
    </w:p>
    <w:p w14:paraId="1FE8F2BF" w14:textId="46B54747" w:rsidR="00F90CFC" w:rsidRDefault="00F90CFC" w:rsidP="00F90CFC">
      <w:pPr>
        <w:pStyle w:val="Title2"/>
        <w:rPr>
          <w:sz w:val="32"/>
          <w:szCs w:val="32"/>
          <w:u w:val="single"/>
        </w:rPr>
      </w:pPr>
    </w:p>
    <w:p w14:paraId="337C557C" w14:textId="43E83A62" w:rsidR="00F90CFC" w:rsidRDefault="00F90CFC" w:rsidP="00F90CFC">
      <w:pPr>
        <w:pStyle w:val="Title2"/>
        <w:rPr>
          <w:sz w:val="32"/>
          <w:szCs w:val="32"/>
          <w:u w:val="single"/>
        </w:rPr>
      </w:pPr>
    </w:p>
    <w:p w14:paraId="3F148E41" w14:textId="12A2267D" w:rsidR="00F90CFC" w:rsidRDefault="00F90CFC" w:rsidP="00F90CFC">
      <w:pPr>
        <w:pStyle w:val="Title2"/>
        <w:rPr>
          <w:sz w:val="32"/>
          <w:szCs w:val="32"/>
          <w:u w:val="single"/>
        </w:rPr>
      </w:pPr>
    </w:p>
    <w:p w14:paraId="71AB38D6" w14:textId="50B0691F" w:rsidR="00F90CFC" w:rsidRDefault="00F90CFC" w:rsidP="00F90CFC">
      <w:pPr>
        <w:pStyle w:val="Title2"/>
        <w:rPr>
          <w:sz w:val="32"/>
          <w:szCs w:val="32"/>
          <w:u w:val="single"/>
        </w:rPr>
      </w:pPr>
    </w:p>
    <w:p w14:paraId="1ABD9C03" w14:textId="7716D915" w:rsidR="00F90CFC" w:rsidRDefault="00F90CFC" w:rsidP="00F90CFC">
      <w:pPr>
        <w:pStyle w:val="Title2"/>
        <w:rPr>
          <w:sz w:val="32"/>
          <w:szCs w:val="32"/>
          <w:u w:val="single"/>
        </w:rPr>
      </w:pPr>
    </w:p>
    <w:p w14:paraId="4292EB19" w14:textId="1951EA49" w:rsidR="00F90CFC" w:rsidRDefault="00F90CFC" w:rsidP="00F90CFC">
      <w:pPr>
        <w:pStyle w:val="Title2"/>
        <w:rPr>
          <w:sz w:val="32"/>
          <w:szCs w:val="32"/>
          <w:u w:val="single"/>
        </w:rPr>
      </w:pPr>
    </w:p>
    <w:p w14:paraId="7695C1F1" w14:textId="6A3E2911" w:rsidR="00F90CFC" w:rsidRDefault="00F90CFC" w:rsidP="00F90CFC">
      <w:pPr>
        <w:pStyle w:val="Title2"/>
        <w:rPr>
          <w:sz w:val="32"/>
          <w:szCs w:val="32"/>
          <w:u w:val="single"/>
        </w:rPr>
      </w:pPr>
    </w:p>
    <w:p w14:paraId="6DBA6E61" w14:textId="24296D16" w:rsidR="00F90CFC" w:rsidRDefault="00F90CFC" w:rsidP="00F90CFC">
      <w:pPr>
        <w:pStyle w:val="Title2"/>
        <w:rPr>
          <w:sz w:val="32"/>
          <w:szCs w:val="32"/>
          <w:u w:val="single"/>
        </w:rPr>
      </w:pPr>
    </w:p>
    <w:p w14:paraId="644AA38E" w14:textId="1E717221" w:rsidR="00F90CFC" w:rsidRDefault="00F90CFC" w:rsidP="00F90CFC">
      <w:pPr>
        <w:pStyle w:val="Title2"/>
        <w:rPr>
          <w:sz w:val="32"/>
          <w:szCs w:val="32"/>
          <w:u w:val="single"/>
        </w:rPr>
      </w:pPr>
    </w:p>
    <w:p w14:paraId="013412EA" w14:textId="45C653F4" w:rsidR="00F90CFC" w:rsidRDefault="00F90CFC" w:rsidP="00F90CFC">
      <w:pPr>
        <w:pStyle w:val="Title2"/>
        <w:rPr>
          <w:sz w:val="32"/>
          <w:szCs w:val="32"/>
          <w:u w:val="single"/>
        </w:rPr>
      </w:pPr>
    </w:p>
    <w:p w14:paraId="648F9347" w14:textId="77777777" w:rsidR="00F90CFC" w:rsidRDefault="00F90CFC" w:rsidP="00F90CFC">
      <w:pPr>
        <w:pStyle w:val="Title2"/>
        <w:rPr>
          <w:sz w:val="32"/>
          <w:szCs w:val="32"/>
          <w:u w:val="single"/>
        </w:rPr>
      </w:pPr>
    </w:p>
    <w:p w14:paraId="39E5711B" w14:textId="77777777" w:rsidR="00BE2519" w:rsidRDefault="00BE2519" w:rsidP="00495BC0">
      <w:pPr>
        <w:pStyle w:val="Title2"/>
        <w:ind w:left="720"/>
        <w:jc w:val="left"/>
        <w:rPr>
          <w:sz w:val="32"/>
          <w:szCs w:val="32"/>
          <w:u w:val="single"/>
        </w:rPr>
      </w:pPr>
    </w:p>
    <w:p w14:paraId="6FD5C405" w14:textId="4EC47EA4" w:rsidR="00EB0CC6" w:rsidRDefault="00495BC0" w:rsidP="00786B74">
      <w:pPr>
        <w:pStyle w:val="Title2"/>
        <w:jc w:val="left"/>
        <w:rPr>
          <w:sz w:val="32"/>
          <w:szCs w:val="32"/>
          <w:u w:val="single"/>
        </w:rPr>
      </w:pPr>
      <w:r>
        <w:rPr>
          <w:sz w:val="32"/>
          <w:szCs w:val="32"/>
          <w:u w:val="single"/>
        </w:rPr>
        <w:t xml:space="preserve">Section 3: </w:t>
      </w:r>
      <w:r w:rsidR="008E38D1">
        <w:rPr>
          <w:sz w:val="32"/>
          <w:szCs w:val="32"/>
          <w:u w:val="single"/>
        </w:rPr>
        <w:t>Methodology used</w:t>
      </w:r>
    </w:p>
    <w:p w14:paraId="130C4F0A" w14:textId="1DCFA93A" w:rsidR="00F90CFC" w:rsidRPr="00E9717A" w:rsidRDefault="00EB0CC6" w:rsidP="00E9717A">
      <w:pPr>
        <w:pStyle w:val="Title2"/>
        <w:jc w:val="left"/>
        <w:rPr>
          <w:sz w:val="22"/>
          <w:szCs w:val="22"/>
        </w:rPr>
      </w:pPr>
      <w:r>
        <w:rPr>
          <w:sz w:val="22"/>
          <w:szCs w:val="22"/>
        </w:rPr>
        <w:t>Why am I using what I am using….? Base this off of the literature review section and what I found in that</w:t>
      </w:r>
    </w:p>
    <w:p w14:paraId="09A870BD" w14:textId="1DF9C8DF" w:rsidR="00F90CFC" w:rsidRDefault="00F90CFC" w:rsidP="00F90CFC">
      <w:pPr>
        <w:pStyle w:val="Title2"/>
        <w:rPr>
          <w:sz w:val="32"/>
          <w:szCs w:val="32"/>
          <w:u w:val="single"/>
        </w:rPr>
      </w:pPr>
    </w:p>
    <w:p w14:paraId="129BCE0F" w14:textId="7E3CCE04" w:rsidR="00F90CFC" w:rsidRDefault="00F90CFC" w:rsidP="00F90CFC">
      <w:pPr>
        <w:pStyle w:val="Title2"/>
        <w:rPr>
          <w:sz w:val="32"/>
          <w:szCs w:val="32"/>
          <w:u w:val="single"/>
        </w:rPr>
      </w:pPr>
    </w:p>
    <w:p w14:paraId="7DB874F9" w14:textId="286C68AC" w:rsidR="00F90CFC" w:rsidRDefault="00F90CFC" w:rsidP="00F90CFC">
      <w:pPr>
        <w:pStyle w:val="Title2"/>
        <w:rPr>
          <w:sz w:val="32"/>
          <w:szCs w:val="32"/>
          <w:u w:val="single"/>
        </w:rPr>
      </w:pPr>
    </w:p>
    <w:p w14:paraId="61F85DD5" w14:textId="10349BEF" w:rsidR="00F90CFC" w:rsidRDefault="00F90CFC" w:rsidP="00F90CFC">
      <w:pPr>
        <w:pStyle w:val="Title2"/>
        <w:rPr>
          <w:sz w:val="32"/>
          <w:szCs w:val="32"/>
          <w:u w:val="single"/>
        </w:rPr>
      </w:pPr>
    </w:p>
    <w:p w14:paraId="4D4ED459" w14:textId="643540D5" w:rsidR="00F90CFC" w:rsidRDefault="00F90CFC" w:rsidP="00F90CFC">
      <w:pPr>
        <w:pStyle w:val="Title2"/>
        <w:rPr>
          <w:sz w:val="32"/>
          <w:szCs w:val="32"/>
          <w:u w:val="single"/>
        </w:rPr>
      </w:pPr>
    </w:p>
    <w:p w14:paraId="6A0517CC" w14:textId="606EE6F1" w:rsidR="00F90CFC" w:rsidRDefault="00F90CFC" w:rsidP="00F90CFC">
      <w:pPr>
        <w:pStyle w:val="Title2"/>
        <w:rPr>
          <w:sz w:val="32"/>
          <w:szCs w:val="32"/>
          <w:u w:val="single"/>
        </w:rPr>
      </w:pPr>
    </w:p>
    <w:p w14:paraId="199E92BB" w14:textId="736FC7FA" w:rsidR="00F90CFC" w:rsidRDefault="00F90CFC" w:rsidP="00F90CFC">
      <w:pPr>
        <w:pStyle w:val="Title2"/>
        <w:rPr>
          <w:sz w:val="32"/>
          <w:szCs w:val="32"/>
          <w:u w:val="single"/>
        </w:rPr>
      </w:pPr>
    </w:p>
    <w:p w14:paraId="2257BCEE" w14:textId="1AF7BAB9" w:rsidR="00F90CFC" w:rsidRDefault="00F90CFC" w:rsidP="00F90CFC">
      <w:pPr>
        <w:pStyle w:val="Title2"/>
        <w:rPr>
          <w:sz w:val="32"/>
          <w:szCs w:val="32"/>
          <w:u w:val="single"/>
        </w:rPr>
      </w:pPr>
    </w:p>
    <w:p w14:paraId="2CC310E4" w14:textId="526BD1D2" w:rsidR="00F90CFC" w:rsidRDefault="00F90CFC" w:rsidP="00F90CFC">
      <w:pPr>
        <w:pStyle w:val="Title2"/>
        <w:rPr>
          <w:sz w:val="32"/>
          <w:szCs w:val="32"/>
          <w:u w:val="single"/>
        </w:rPr>
      </w:pPr>
    </w:p>
    <w:p w14:paraId="0D5D3AB6" w14:textId="4CA20E4A" w:rsidR="00F90CFC" w:rsidRDefault="00F90CFC" w:rsidP="00F90CFC">
      <w:pPr>
        <w:pStyle w:val="Title2"/>
        <w:rPr>
          <w:sz w:val="32"/>
          <w:szCs w:val="32"/>
          <w:u w:val="single"/>
        </w:rPr>
      </w:pPr>
    </w:p>
    <w:p w14:paraId="000B133D" w14:textId="43EDC348" w:rsidR="00F90CFC" w:rsidRDefault="00F90CFC" w:rsidP="00F90CFC">
      <w:pPr>
        <w:pStyle w:val="Title2"/>
        <w:rPr>
          <w:sz w:val="32"/>
          <w:szCs w:val="32"/>
          <w:u w:val="single"/>
        </w:rPr>
      </w:pPr>
    </w:p>
    <w:p w14:paraId="13697CDF" w14:textId="50E844B6" w:rsidR="00F90CFC" w:rsidRDefault="00F90CFC" w:rsidP="00F90CFC">
      <w:pPr>
        <w:pStyle w:val="Title2"/>
        <w:rPr>
          <w:sz w:val="32"/>
          <w:szCs w:val="32"/>
          <w:u w:val="single"/>
        </w:rPr>
      </w:pPr>
    </w:p>
    <w:p w14:paraId="79A0E1D1" w14:textId="2C03F7C1" w:rsidR="00F90CFC" w:rsidRDefault="00F90CFC" w:rsidP="00F90CFC">
      <w:pPr>
        <w:pStyle w:val="Title2"/>
        <w:rPr>
          <w:sz w:val="32"/>
          <w:szCs w:val="32"/>
          <w:u w:val="single"/>
        </w:rPr>
      </w:pPr>
    </w:p>
    <w:p w14:paraId="2F445F16" w14:textId="6D009CC4" w:rsidR="00F90CFC" w:rsidRDefault="00F90CFC" w:rsidP="00F90CFC">
      <w:pPr>
        <w:pStyle w:val="Title2"/>
        <w:rPr>
          <w:sz w:val="32"/>
          <w:szCs w:val="32"/>
          <w:u w:val="single"/>
        </w:rPr>
      </w:pPr>
    </w:p>
    <w:p w14:paraId="4B8AF9DF" w14:textId="2DA0C4CB" w:rsidR="00F90CFC" w:rsidRDefault="00F90CFC" w:rsidP="00F90CFC">
      <w:pPr>
        <w:pStyle w:val="Title2"/>
        <w:rPr>
          <w:sz w:val="32"/>
          <w:szCs w:val="32"/>
          <w:u w:val="single"/>
        </w:rPr>
      </w:pPr>
    </w:p>
    <w:p w14:paraId="0BAA5EFD" w14:textId="77777777" w:rsidR="00F90CFC" w:rsidRDefault="00F90CFC" w:rsidP="00F90CFC">
      <w:pPr>
        <w:pStyle w:val="Title2"/>
        <w:rPr>
          <w:sz w:val="32"/>
          <w:szCs w:val="32"/>
          <w:u w:val="single"/>
        </w:rPr>
      </w:pPr>
    </w:p>
    <w:p w14:paraId="571C89FC" w14:textId="77777777" w:rsidR="00BE2519" w:rsidRDefault="00BE2519" w:rsidP="00495BC0">
      <w:pPr>
        <w:pStyle w:val="Title2"/>
        <w:ind w:left="720"/>
        <w:jc w:val="left"/>
        <w:rPr>
          <w:sz w:val="32"/>
          <w:szCs w:val="32"/>
          <w:u w:val="single"/>
        </w:rPr>
      </w:pPr>
    </w:p>
    <w:p w14:paraId="2DDD7BB0" w14:textId="77777777" w:rsidR="00BE2519" w:rsidRDefault="00BE2519" w:rsidP="00495BC0">
      <w:pPr>
        <w:pStyle w:val="Title2"/>
        <w:ind w:left="720"/>
        <w:jc w:val="left"/>
        <w:rPr>
          <w:sz w:val="32"/>
          <w:szCs w:val="32"/>
          <w:u w:val="single"/>
        </w:rPr>
      </w:pPr>
    </w:p>
    <w:p w14:paraId="307280B3" w14:textId="7CE665D4" w:rsidR="008E38D1" w:rsidRDefault="00495BC0" w:rsidP="00DC4538">
      <w:pPr>
        <w:pStyle w:val="Title2"/>
        <w:jc w:val="left"/>
        <w:rPr>
          <w:sz w:val="32"/>
          <w:szCs w:val="32"/>
          <w:u w:val="single"/>
        </w:rPr>
      </w:pPr>
      <w:r>
        <w:rPr>
          <w:sz w:val="32"/>
          <w:szCs w:val="32"/>
          <w:u w:val="single"/>
        </w:rPr>
        <w:t xml:space="preserve">Section 4: </w:t>
      </w:r>
      <w:r w:rsidR="008E38D1">
        <w:rPr>
          <w:sz w:val="32"/>
          <w:szCs w:val="32"/>
          <w:u w:val="single"/>
        </w:rPr>
        <w:t>Implementation</w:t>
      </w:r>
    </w:p>
    <w:p w14:paraId="13B6EA77" w14:textId="6B4D938C" w:rsidR="00F90CFC" w:rsidRDefault="00F90CFC" w:rsidP="00F90CFC">
      <w:pPr>
        <w:pStyle w:val="Title2"/>
        <w:rPr>
          <w:sz w:val="32"/>
          <w:szCs w:val="32"/>
          <w:u w:val="single"/>
        </w:rPr>
      </w:pPr>
    </w:p>
    <w:p w14:paraId="1A22442B" w14:textId="2F9DE516" w:rsidR="00F90CFC" w:rsidRDefault="00F90CFC" w:rsidP="00F90CFC">
      <w:pPr>
        <w:pStyle w:val="Title2"/>
        <w:rPr>
          <w:sz w:val="32"/>
          <w:szCs w:val="32"/>
          <w:u w:val="single"/>
        </w:rPr>
      </w:pPr>
    </w:p>
    <w:p w14:paraId="576A5110" w14:textId="24B4A503" w:rsidR="00F90CFC" w:rsidRDefault="00F90CFC" w:rsidP="00F90CFC">
      <w:pPr>
        <w:pStyle w:val="Title2"/>
        <w:rPr>
          <w:sz w:val="32"/>
          <w:szCs w:val="32"/>
          <w:u w:val="single"/>
        </w:rPr>
      </w:pPr>
    </w:p>
    <w:p w14:paraId="412B2188" w14:textId="2EB23626" w:rsidR="00F90CFC" w:rsidRDefault="00F90CFC" w:rsidP="00F90CFC">
      <w:pPr>
        <w:pStyle w:val="Title2"/>
        <w:rPr>
          <w:sz w:val="32"/>
          <w:szCs w:val="32"/>
          <w:u w:val="single"/>
        </w:rPr>
      </w:pPr>
    </w:p>
    <w:p w14:paraId="05D41E2F" w14:textId="3596A467" w:rsidR="00F90CFC" w:rsidRDefault="00F90CFC" w:rsidP="00F90CFC">
      <w:pPr>
        <w:pStyle w:val="Title2"/>
        <w:rPr>
          <w:sz w:val="32"/>
          <w:szCs w:val="32"/>
          <w:u w:val="single"/>
        </w:rPr>
      </w:pPr>
    </w:p>
    <w:p w14:paraId="6F2DC727" w14:textId="4A3E04CD" w:rsidR="00F90CFC" w:rsidRDefault="00F90CFC" w:rsidP="00F90CFC">
      <w:pPr>
        <w:pStyle w:val="Title2"/>
        <w:rPr>
          <w:sz w:val="32"/>
          <w:szCs w:val="32"/>
          <w:u w:val="single"/>
        </w:rPr>
      </w:pPr>
    </w:p>
    <w:p w14:paraId="484AFA06" w14:textId="7F6691F1" w:rsidR="00F90CFC" w:rsidRDefault="00F90CFC" w:rsidP="00F90CFC">
      <w:pPr>
        <w:pStyle w:val="Title2"/>
        <w:rPr>
          <w:sz w:val="32"/>
          <w:szCs w:val="32"/>
          <w:u w:val="single"/>
        </w:rPr>
      </w:pPr>
    </w:p>
    <w:p w14:paraId="1CF9BB9F" w14:textId="339F79FC" w:rsidR="00F90CFC" w:rsidRDefault="00F90CFC" w:rsidP="00F90CFC">
      <w:pPr>
        <w:pStyle w:val="Title2"/>
        <w:rPr>
          <w:sz w:val="32"/>
          <w:szCs w:val="32"/>
          <w:u w:val="single"/>
        </w:rPr>
      </w:pPr>
    </w:p>
    <w:p w14:paraId="08178D5F" w14:textId="0A971A4E" w:rsidR="00F90CFC" w:rsidRDefault="00F90CFC" w:rsidP="00F90CFC">
      <w:pPr>
        <w:pStyle w:val="Title2"/>
        <w:rPr>
          <w:sz w:val="32"/>
          <w:szCs w:val="32"/>
          <w:u w:val="single"/>
        </w:rPr>
      </w:pPr>
    </w:p>
    <w:p w14:paraId="61D8DCEE" w14:textId="57A071F2" w:rsidR="00F90CFC" w:rsidRDefault="00F90CFC" w:rsidP="00F90CFC">
      <w:pPr>
        <w:pStyle w:val="Title2"/>
        <w:rPr>
          <w:sz w:val="32"/>
          <w:szCs w:val="32"/>
          <w:u w:val="single"/>
        </w:rPr>
      </w:pPr>
    </w:p>
    <w:p w14:paraId="414048CD" w14:textId="5A35ABED" w:rsidR="00F90CFC" w:rsidRDefault="00F90CFC" w:rsidP="00F90CFC">
      <w:pPr>
        <w:pStyle w:val="Title2"/>
        <w:rPr>
          <w:sz w:val="32"/>
          <w:szCs w:val="32"/>
          <w:u w:val="single"/>
        </w:rPr>
      </w:pPr>
    </w:p>
    <w:p w14:paraId="58117990" w14:textId="31717AAE" w:rsidR="00F90CFC" w:rsidRDefault="00F90CFC" w:rsidP="00F90CFC">
      <w:pPr>
        <w:pStyle w:val="Title2"/>
        <w:rPr>
          <w:sz w:val="32"/>
          <w:szCs w:val="32"/>
          <w:u w:val="single"/>
        </w:rPr>
      </w:pPr>
    </w:p>
    <w:p w14:paraId="697C383B" w14:textId="5D861329" w:rsidR="00F90CFC" w:rsidRDefault="00F90CFC" w:rsidP="00F90CFC">
      <w:pPr>
        <w:pStyle w:val="Title2"/>
        <w:rPr>
          <w:sz w:val="32"/>
          <w:szCs w:val="32"/>
          <w:u w:val="single"/>
        </w:rPr>
      </w:pPr>
    </w:p>
    <w:p w14:paraId="7B9A0307" w14:textId="5E731C67" w:rsidR="00F90CFC" w:rsidRDefault="00F90CFC" w:rsidP="00F90CFC">
      <w:pPr>
        <w:pStyle w:val="Title2"/>
        <w:rPr>
          <w:sz w:val="32"/>
          <w:szCs w:val="32"/>
          <w:u w:val="single"/>
        </w:rPr>
      </w:pPr>
    </w:p>
    <w:p w14:paraId="011574D0" w14:textId="2F2EF76D" w:rsidR="00F90CFC" w:rsidRDefault="00F90CFC" w:rsidP="00F90CFC">
      <w:pPr>
        <w:pStyle w:val="Title2"/>
        <w:rPr>
          <w:sz w:val="32"/>
          <w:szCs w:val="32"/>
          <w:u w:val="single"/>
        </w:rPr>
      </w:pPr>
    </w:p>
    <w:p w14:paraId="37D6DC5A" w14:textId="48D0402D" w:rsidR="00F90CFC" w:rsidRDefault="00F90CFC" w:rsidP="00F90CFC">
      <w:pPr>
        <w:pStyle w:val="Title2"/>
        <w:rPr>
          <w:sz w:val="32"/>
          <w:szCs w:val="32"/>
          <w:u w:val="single"/>
        </w:rPr>
      </w:pPr>
    </w:p>
    <w:p w14:paraId="783AC779" w14:textId="77777777" w:rsidR="00F90CFC" w:rsidRDefault="00F90CFC" w:rsidP="00F90CFC">
      <w:pPr>
        <w:pStyle w:val="Title2"/>
        <w:rPr>
          <w:sz w:val="32"/>
          <w:szCs w:val="32"/>
          <w:u w:val="single"/>
        </w:rPr>
      </w:pPr>
    </w:p>
    <w:p w14:paraId="16D9E8DD" w14:textId="77777777" w:rsidR="00BE2519" w:rsidRDefault="00BE2519" w:rsidP="003E114D">
      <w:pPr>
        <w:pStyle w:val="Title2"/>
        <w:ind w:left="720"/>
        <w:jc w:val="left"/>
        <w:rPr>
          <w:sz w:val="32"/>
          <w:szCs w:val="32"/>
          <w:u w:val="single"/>
        </w:rPr>
      </w:pPr>
    </w:p>
    <w:p w14:paraId="338FC45B" w14:textId="77777777" w:rsidR="00BE2519" w:rsidRDefault="00BE2519" w:rsidP="003E114D">
      <w:pPr>
        <w:pStyle w:val="Title2"/>
        <w:ind w:left="720"/>
        <w:jc w:val="left"/>
        <w:rPr>
          <w:sz w:val="32"/>
          <w:szCs w:val="32"/>
          <w:u w:val="single"/>
        </w:rPr>
      </w:pPr>
    </w:p>
    <w:p w14:paraId="71F5C6B4" w14:textId="40C7297F" w:rsidR="008E38D1" w:rsidRDefault="003E114D" w:rsidP="00DC4538">
      <w:pPr>
        <w:pStyle w:val="Title2"/>
        <w:jc w:val="left"/>
        <w:rPr>
          <w:sz w:val="32"/>
          <w:szCs w:val="32"/>
          <w:u w:val="single"/>
        </w:rPr>
      </w:pPr>
      <w:r>
        <w:rPr>
          <w:sz w:val="32"/>
          <w:szCs w:val="32"/>
          <w:u w:val="single"/>
        </w:rPr>
        <w:t xml:space="preserve">Section 5: </w:t>
      </w:r>
      <w:r w:rsidR="008E38D1">
        <w:rPr>
          <w:sz w:val="32"/>
          <w:szCs w:val="32"/>
          <w:u w:val="single"/>
        </w:rPr>
        <w:t>Results</w:t>
      </w:r>
    </w:p>
    <w:p w14:paraId="5A1D7D04" w14:textId="3851F732" w:rsidR="00F90CFC" w:rsidRDefault="00F90CFC" w:rsidP="00F90CFC">
      <w:pPr>
        <w:pStyle w:val="Title2"/>
        <w:rPr>
          <w:sz w:val="32"/>
          <w:szCs w:val="32"/>
          <w:u w:val="single"/>
        </w:rPr>
      </w:pPr>
    </w:p>
    <w:p w14:paraId="3B85037E" w14:textId="78E3D9CD" w:rsidR="00F90CFC" w:rsidRDefault="00F90CFC" w:rsidP="00F90CFC">
      <w:pPr>
        <w:pStyle w:val="Title2"/>
        <w:rPr>
          <w:sz w:val="32"/>
          <w:szCs w:val="32"/>
          <w:u w:val="single"/>
        </w:rPr>
      </w:pPr>
    </w:p>
    <w:p w14:paraId="5827964A" w14:textId="01BD88CD" w:rsidR="00F90CFC" w:rsidRDefault="00F90CFC" w:rsidP="00F90CFC">
      <w:pPr>
        <w:pStyle w:val="Title2"/>
        <w:rPr>
          <w:sz w:val="32"/>
          <w:szCs w:val="32"/>
          <w:u w:val="single"/>
        </w:rPr>
      </w:pPr>
    </w:p>
    <w:p w14:paraId="5F35D3DF" w14:textId="2F0E0315" w:rsidR="00F90CFC" w:rsidRDefault="00F90CFC" w:rsidP="00F90CFC">
      <w:pPr>
        <w:pStyle w:val="Title2"/>
        <w:rPr>
          <w:sz w:val="32"/>
          <w:szCs w:val="32"/>
          <w:u w:val="single"/>
        </w:rPr>
      </w:pPr>
    </w:p>
    <w:p w14:paraId="47990AC7" w14:textId="553F5F71" w:rsidR="00F90CFC" w:rsidRDefault="00F90CFC" w:rsidP="00F90CFC">
      <w:pPr>
        <w:pStyle w:val="Title2"/>
        <w:rPr>
          <w:sz w:val="32"/>
          <w:szCs w:val="32"/>
          <w:u w:val="single"/>
        </w:rPr>
      </w:pPr>
    </w:p>
    <w:p w14:paraId="7B3D4225" w14:textId="781F8C4F" w:rsidR="00F90CFC" w:rsidRDefault="00F90CFC" w:rsidP="00F90CFC">
      <w:pPr>
        <w:pStyle w:val="Title2"/>
        <w:rPr>
          <w:sz w:val="32"/>
          <w:szCs w:val="32"/>
          <w:u w:val="single"/>
        </w:rPr>
      </w:pPr>
    </w:p>
    <w:p w14:paraId="6D56B11A" w14:textId="31D51CC5" w:rsidR="00F90CFC" w:rsidRDefault="00F90CFC" w:rsidP="00F90CFC">
      <w:pPr>
        <w:pStyle w:val="Title2"/>
        <w:rPr>
          <w:sz w:val="32"/>
          <w:szCs w:val="32"/>
          <w:u w:val="single"/>
        </w:rPr>
      </w:pPr>
    </w:p>
    <w:p w14:paraId="57BD81D0" w14:textId="1C29F702" w:rsidR="00F90CFC" w:rsidRDefault="00F90CFC" w:rsidP="00F90CFC">
      <w:pPr>
        <w:pStyle w:val="Title2"/>
        <w:rPr>
          <w:sz w:val="32"/>
          <w:szCs w:val="32"/>
          <w:u w:val="single"/>
        </w:rPr>
      </w:pPr>
    </w:p>
    <w:p w14:paraId="10F5D787" w14:textId="425A1AAD" w:rsidR="00F90CFC" w:rsidRDefault="00F90CFC" w:rsidP="00F90CFC">
      <w:pPr>
        <w:pStyle w:val="Title2"/>
        <w:rPr>
          <w:sz w:val="32"/>
          <w:szCs w:val="32"/>
          <w:u w:val="single"/>
        </w:rPr>
      </w:pPr>
    </w:p>
    <w:p w14:paraId="15BE4760" w14:textId="3FC4F043" w:rsidR="00F90CFC" w:rsidRDefault="00F90CFC" w:rsidP="00F90CFC">
      <w:pPr>
        <w:pStyle w:val="Title2"/>
        <w:rPr>
          <w:sz w:val="32"/>
          <w:szCs w:val="32"/>
          <w:u w:val="single"/>
        </w:rPr>
      </w:pPr>
    </w:p>
    <w:p w14:paraId="014211A3" w14:textId="5EAB3EC7" w:rsidR="00F90CFC" w:rsidRDefault="00F90CFC" w:rsidP="00F90CFC">
      <w:pPr>
        <w:pStyle w:val="Title2"/>
        <w:rPr>
          <w:sz w:val="32"/>
          <w:szCs w:val="32"/>
          <w:u w:val="single"/>
        </w:rPr>
      </w:pPr>
    </w:p>
    <w:p w14:paraId="6A944AB5" w14:textId="5602F511" w:rsidR="00F90CFC" w:rsidRDefault="00F90CFC" w:rsidP="00F90CFC">
      <w:pPr>
        <w:pStyle w:val="Title2"/>
        <w:rPr>
          <w:sz w:val="32"/>
          <w:szCs w:val="32"/>
          <w:u w:val="single"/>
        </w:rPr>
      </w:pPr>
    </w:p>
    <w:p w14:paraId="4A807BEB" w14:textId="3E1ED20B" w:rsidR="00F90CFC" w:rsidRDefault="00F90CFC" w:rsidP="00F90CFC">
      <w:pPr>
        <w:pStyle w:val="Title2"/>
        <w:rPr>
          <w:sz w:val="32"/>
          <w:szCs w:val="32"/>
          <w:u w:val="single"/>
        </w:rPr>
      </w:pPr>
    </w:p>
    <w:p w14:paraId="3F6CCA83" w14:textId="4BA1C740" w:rsidR="00F90CFC" w:rsidRDefault="00F90CFC" w:rsidP="00F90CFC">
      <w:pPr>
        <w:pStyle w:val="Title2"/>
        <w:rPr>
          <w:sz w:val="32"/>
          <w:szCs w:val="32"/>
          <w:u w:val="single"/>
        </w:rPr>
      </w:pPr>
    </w:p>
    <w:p w14:paraId="1865BCEA" w14:textId="120D2E9C" w:rsidR="00F90CFC" w:rsidRDefault="00F90CFC" w:rsidP="00F90CFC">
      <w:pPr>
        <w:pStyle w:val="Title2"/>
        <w:rPr>
          <w:sz w:val="32"/>
          <w:szCs w:val="32"/>
          <w:u w:val="single"/>
        </w:rPr>
      </w:pPr>
    </w:p>
    <w:p w14:paraId="1EC1C2BB" w14:textId="0A585249" w:rsidR="00F90CFC" w:rsidRDefault="00F90CFC" w:rsidP="00F90CFC">
      <w:pPr>
        <w:pStyle w:val="Title2"/>
        <w:rPr>
          <w:sz w:val="32"/>
          <w:szCs w:val="32"/>
          <w:u w:val="single"/>
        </w:rPr>
      </w:pPr>
    </w:p>
    <w:p w14:paraId="79595F88" w14:textId="77777777" w:rsidR="00F90CFC" w:rsidRDefault="00F90CFC" w:rsidP="00F90CFC">
      <w:pPr>
        <w:pStyle w:val="Title2"/>
        <w:rPr>
          <w:sz w:val="32"/>
          <w:szCs w:val="32"/>
          <w:u w:val="single"/>
        </w:rPr>
      </w:pPr>
    </w:p>
    <w:p w14:paraId="3A83DEFE" w14:textId="77777777" w:rsidR="00BE2519" w:rsidRDefault="00BE2519" w:rsidP="003E114D">
      <w:pPr>
        <w:pStyle w:val="Title2"/>
        <w:ind w:left="720"/>
        <w:jc w:val="left"/>
        <w:rPr>
          <w:sz w:val="32"/>
          <w:szCs w:val="32"/>
          <w:u w:val="single"/>
        </w:rPr>
      </w:pPr>
    </w:p>
    <w:p w14:paraId="7606E4E2" w14:textId="77777777" w:rsidR="00BE2519" w:rsidRDefault="00BE2519" w:rsidP="003E114D">
      <w:pPr>
        <w:pStyle w:val="Title2"/>
        <w:ind w:left="720"/>
        <w:jc w:val="left"/>
        <w:rPr>
          <w:sz w:val="32"/>
          <w:szCs w:val="32"/>
          <w:u w:val="single"/>
        </w:rPr>
      </w:pPr>
    </w:p>
    <w:p w14:paraId="015796E7" w14:textId="700E7762" w:rsidR="008E38D1" w:rsidRPr="008E38D1" w:rsidRDefault="003E114D" w:rsidP="00DC4538">
      <w:pPr>
        <w:pStyle w:val="Title2"/>
        <w:jc w:val="left"/>
        <w:rPr>
          <w:sz w:val="32"/>
          <w:szCs w:val="32"/>
          <w:u w:val="single"/>
        </w:rPr>
      </w:pPr>
      <w:r>
        <w:rPr>
          <w:sz w:val="32"/>
          <w:szCs w:val="32"/>
          <w:u w:val="single"/>
        </w:rPr>
        <w:t xml:space="preserve">Section 6: </w:t>
      </w:r>
      <w:r w:rsidR="008E38D1">
        <w:rPr>
          <w:sz w:val="32"/>
          <w:szCs w:val="32"/>
          <w:u w:val="single"/>
        </w:rPr>
        <w:t xml:space="preserve">Conclusion and </w:t>
      </w:r>
      <w:r w:rsidR="003174D0">
        <w:rPr>
          <w:sz w:val="32"/>
          <w:szCs w:val="32"/>
          <w:u w:val="single"/>
        </w:rPr>
        <w:t>F</w:t>
      </w:r>
      <w:r w:rsidR="008E38D1">
        <w:rPr>
          <w:sz w:val="32"/>
          <w:szCs w:val="32"/>
          <w:u w:val="single"/>
        </w:rPr>
        <w:t xml:space="preserve">urther </w:t>
      </w:r>
      <w:r w:rsidR="003174D0">
        <w:rPr>
          <w:sz w:val="32"/>
          <w:szCs w:val="32"/>
          <w:u w:val="single"/>
        </w:rPr>
        <w:t>W</w:t>
      </w:r>
      <w:r w:rsidR="008E38D1">
        <w:rPr>
          <w:sz w:val="32"/>
          <w:szCs w:val="32"/>
          <w:u w:val="single"/>
        </w:rPr>
        <w:t>ork</w:t>
      </w:r>
    </w:p>
    <w:p w14:paraId="15C241BC" w14:textId="77777777" w:rsidR="00055FDD" w:rsidRDefault="000A20E2" w:rsidP="000A20E2">
      <w:pPr>
        <w:ind w:firstLine="0"/>
        <w:rPr>
          <w:sz w:val="32"/>
          <w:szCs w:val="32"/>
          <w:u w:val="single"/>
        </w:rPr>
      </w:pPr>
      <w:r w:rsidRPr="000A20E2">
        <w:rPr>
          <w:sz w:val="32"/>
          <w:szCs w:val="32"/>
          <w:u w:val="single"/>
        </w:rPr>
        <w:t>References:</w:t>
      </w:r>
    </w:p>
    <w:p w14:paraId="48C52B7E" w14:textId="62836ECD" w:rsidR="000A20E2" w:rsidRDefault="00055FD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proofErr w:type="spellStart"/>
      <w:r>
        <w:rPr>
          <w:rFonts w:ascii="Arial" w:hAnsi="Arial" w:cs="Arial"/>
          <w:color w:val="222222"/>
          <w:sz w:val="20"/>
          <w:szCs w:val="20"/>
          <w:shd w:val="clear" w:color="auto" w:fill="FFFFFF"/>
        </w:rPr>
        <w:t>S</w:t>
      </w:r>
      <w:r w:rsidR="00AC6951">
        <w:rPr>
          <w:rFonts w:ascii="Arial" w:hAnsi="Arial" w:cs="Arial"/>
          <w:color w:val="222222"/>
          <w:sz w:val="20"/>
          <w:szCs w:val="20"/>
          <w:shd w:val="clear" w:color="auto" w:fill="FFFFFF"/>
        </w:rPr>
        <w:t>chrider</w:t>
      </w:r>
      <w:proofErr w:type="spellEnd"/>
      <w:r w:rsidR="00AC6951">
        <w:rPr>
          <w:rFonts w:ascii="Arial" w:hAnsi="Arial" w:cs="Arial"/>
          <w:color w:val="222222"/>
          <w:sz w:val="20"/>
          <w:szCs w:val="20"/>
          <w:shd w:val="clear" w:color="auto" w:fill="FFFFFF"/>
        </w:rPr>
        <w:t>, Daniel R., and Andrew D. Kern. "Supervised machine learning for population genetics: a new paradigm." </w:t>
      </w:r>
      <w:r w:rsidR="00AC6951">
        <w:rPr>
          <w:rFonts w:ascii="Arial" w:hAnsi="Arial" w:cs="Arial"/>
          <w:i/>
          <w:iCs/>
          <w:color w:val="222222"/>
          <w:sz w:val="20"/>
          <w:szCs w:val="20"/>
          <w:shd w:val="clear" w:color="auto" w:fill="FFFFFF"/>
        </w:rPr>
        <w:t>Trends in Genetics</w:t>
      </w:r>
      <w:r w:rsidR="00AC6951">
        <w:rPr>
          <w:rFonts w:ascii="Arial" w:hAnsi="Arial" w:cs="Arial"/>
          <w:color w:val="222222"/>
          <w:sz w:val="20"/>
          <w:szCs w:val="20"/>
          <w:shd w:val="clear" w:color="auto" w:fill="FFFFFF"/>
        </w:rPr>
        <w:t> 34.4 (2018): 301-312.</w:t>
      </w:r>
    </w:p>
    <w:p w14:paraId="673E8935" w14:textId="0B92EA36" w:rsidR="00F1101D" w:rsidRDefault="00F1101D"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LeCun</w:t>
      </w:r>
      <w:proofErr w:type="spellEnd"/>
      <w:r>
        <w:rPr>
          <w:rFonts w:ascii="Arial" w:hAnsi="Arial" w:cs="Arial"/>
          <w:color w:val="222222"/>
          <w:sz w:val="20"/>
          <w:szCs w:val="20"/>
          <w:shd w:val="clear" w:color="auto" w:fill="FFFFFF"/>
        </w:rPr>
        <w:t>, Yann, et al. "A theoretical framework for back-propagation." </w:t>
      </w:r>
      <w:r>
        <w:rPr>
          <w:rFonts w:ascii="Arial" w:hAnsi="Arial" w:cs="Arial"/>
          <w:i/>
          <w:iCs/>
          <w:color w:val="222222"/>
          <w:sz w:val="20"/>
          <w:szCs w:val="20"/>
          <w:shd w:val="clear" w:color="auto" w:fill="FFFFFF"/>
        </w:rPr>
        <w:t>Proceedings of the 1988 connectionist models summer school</w:t>
      </w:r>
      <w:r>
        <w:rPr>
          <w:rFonts w:ascii="Arial" w:hAnsi="Arial" w:cs="Arial"/>
          <w:color w:val="222222"/>
          <w:sz w:val="20"/>
          <w:szCs w:val="20"/>
          <w:shd w:val="clear" w:color="auto" w:fill="FFFFFF"/>
        </w:rPr>
        <w:t>. Vol. 1. 1988.</w:t>
      </w:r>
    </w:p>
    <w:p w14:paraId="1E2FD423" w14:textId="3EE06065" w:rsidR="003F768F" w:rsidRDefault="003F768F" w:rsidP="000A20E2">
      <w:pPr>
        <w:ind w:firstLine="0"/>
        <w:rPr>
          <w:rFonts w:ascii="Arial" w:hAnsi="Arial" w:cs="Arial"/>
          <w:color w:val="333333"/>
          <w:sz w:val="20"/>
          <w:szCs w:val="20"/>
          <w:shd w:val="clear" w:color="auto" w:fill="FFFFFF"/>
        </w:rPr>
      </w:pPr>
      <w:r>
        <w:rPr>
          <w:rFonts w:ascii="Arial" w:hAnsi="Arial" w:cs="Arial"/>
          <w:color w:val="222222"/>
          <w:sz w:val="20"/>
          <w:szCs w:val="20"/>
          <w:shd w:val="clear" w:color="auto" w:fill="FFFFFF"/>
        </w:rPr>
        <w:t xml:space="preserve">[3] </w:t>
      </w:r>
      <w:r w:rsidR="00EB7314">
        <w:rPr>
          <w:rFonts w:ascii="Arial" w:hAnsi="Arial" w:cs="Arial"/>
          <w:color w:val="333333"/>
          <w:sz w:val="20"/>
          <w:szCs w:val="20"/>
          <w:shd w:val="clear" w:color="auto" w:fill="FFFFFF"/>
        </w:rPr>
        <w:t>P. Sharma, D. Austin and H. Liu, "Attacks on Machine Learning: Adversarial Examples in Connected and Autonomous Vehicles," </w:t>
      </w:r>
      <w:r w:rsidR="00EB7314">
        <w:rPr>
          <w:rStyle w:val="Emphasis"/>
          <w:rFonts w:ascii="Arial" w:hAnsi="Arial" w:cs="Arial"/>
          <w:color w:val="333333"/>
          <w:sz w:val="20"/>
          <w:szCs w:val="20"/>
          <w:shd w:val="clear" w:color="auto" w:fill="FFFFFF"/>
        </w:rPr>
        <w:t>2019 IEEE International Symposium on Technologies for Homeland Security (HST)</w:t>
      </w:r>
      <w:r w:rsidR="00EB7314">
        <w:rPr>
          <w:rFonts w:ascii="Arial" w:hAnsi="Arial" w:cs="Arial"/>
          <w:color w:val="333333"/>
          <w:sz w:val="20"/>
          <w:szCs w:val="20"/>
          <w:shd w:val="clear" w:color="auto" w:fill="FFFFFF"/>
        </w:rPr>
        <w:t xml:space="preserve">, 2019, pp. 1-7, </w:t>
      </w:r>
      <w:proofErr w:type="spellStart"/>
      <w:r w:rsidR="00EB7314">
        <w:rPr>
          <w:rFonts w:ascii="Arial" w:hAnsi="Arial" w:cs="Arial"/>
          <w:color w:val="333333"/>
          <w:sz w:val="20"/>
          <w:szCs w:val="20"/>
          <w:shd w:val="clear" w:color="auto" w:fill="FFFFFF"/>
        </w:rPr>
        <w:t>doi</w:t>
      </w:r>
      <w:proofErr w:type="spellEnd"/>
      <w:r w:rsidR="00EB7314">
        <w:rPr>
          <w:rFonts w:ascii="Arial" w:hAnsi="Arial" w:cs="Arial"/>
          <w:color w:val="333333"/>
          <w:sz w:val="20"/>
          <w:szCs w:val="20"/>
          <w:shd w:val="clear" w:color="auto" w:fill="FFFFFF"/>
        </w:rPr>
        <w:t>: 10.1109/HST47167.2019.9032989.</w:t>
      </w:r>
    </w:p>
    <w:p w14:paraId="40DEDBB5" w14:textId="63EF0CBC" w:rsidR="00F526E5" w:rsidRDefault="00F526E5" w:rsidP="000A20E2">
      <w:pPr>
        <w:ind w:firstLine="0"/>
        <w:rPr>
          <w:rFonts w:ascii="Arial" w:hAnsi="Arial" w:cs="Arial"/>
          <w:color w:val="222222"/>
          <w:sz w:val="20"/>
          <w:szCs w:val="20"/>
          <w:shd w:val="clear" w:color="auto" w:fill="FFFFFF"/>
        </w:rPr>
      </w:pPr>
      <w:r>
        <w:rPr>
          <w:rFonts w:ascii="Arial" w:hAnsi="Arial" w:cs="Arial"/>
          <w:color w:val="333333"/>
          <w:sz w:val="20"/>
          <w:szCs w:val="20"/>
          <w:shd w:val="clear" w:color="auto" w:fill="FFFFFF"/>
        </w:rPr>
        <w:t xml:space="preserve">[4] </w:t>
      </w:r>
      <w:proofErr w:type="spellStart"/>
      <w:r>
        <w:rPr>
          <w:rFonts w:ascii="Arial" w:hAnsi="Arial" w:cs="Arial"/>
          <w:color w:val="222222"/>
          <w:sz w:val="20"/>
          <w:szCs w:val="20"/>
          <w:shd w:val="clear" w:color="auto" w:fill="FFFFFF"/>
        </w:rPr>
        <w:t>Fridman</w:t>
      </w:r>
      <w:proofErr w:type="spellEnd"/>
      <w:r>
        <w:rPr>
          <w:rFonts w:ascii="Arial" w:hAnsi="Arial" w:cs="Arial"/>
          <w:color w:val="222222"/>
          <w:sz w:val="20"/>
          <w:szCs w:val="20"/>
          <w:shd w:val="clear" w:color="auto" w:fill="FFFFFF"/>
        </w:rPr>
        <w:t>, Lex. "Human-centered autonomous vehicle systems: Principles of effective shared autonomy."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arXiv:1810.01835</w:t>
      </w:r>
      <w:r>
        <w:rPr>
          <w:rFonts w:ascii="Arial" w:hAnsi="Arial" w:cs="Arial"/>
          <w:color w:val="222222"/>
          <w:sz w:val="20"/>
          <w:szCs w:val="20"/>
          <w:shd w:val="clear" w:color="auto" w:fill="FFFFFF"/>
        </w:rPr>
        <w:t> (2018).</w:t>
      </w:r>
    </w:p>
    <w:p w14:paraId="64C870E5" w14:textId="5D7F262C" w:rsidR="009F08D1" w:rsidRDefault="009F08D1"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[5] O'Shea, Keiron, and Ryan Nash. "An introduction to convolutional neural networks." </w:t>
      </w:r>
      <w:proofErr w:type="spellStart"/>
      <w:r>
        <w:rPr>
          <w:rFonts w:ascii="Arial" w:hAnsi="Arial" w:cs="Arial"/>
          <w:i/>
          <w:iCs/>
          <w:color w:val="222222"/>
          <w:sz w:val="20"/>
          <w:szCs w:val="20"/>
          <w:shd w:val="clear" w:color="auto" w:fill="FFFFFF"/>
        </w:rPr>
        <w:t>arXiv</w:t>
      </w:r>
      <w:proofErr w:type="spellEnd"/>
      <w:r>
        <w:rPr>
          <w:rFonts w:ascii="Arial" w:hAnsi="Arial" w:cs="Arial"/>
          <w:i/>
          <w:iCs/>
          <w:color w:val="222222"/>
          <w:sz w:val="20"/>
          <w:szCs w:val="20"/>
          <w:shd w:val="clear" w:color="auto" w:fill="FFFFFF"/>
        </w:rPr>
        <w:t xml:space="preserve"> preprint arXiv:1511.08458</w:t>
      </w:r>
      <w:r>
        <w:rPr>
          <w:rFonts w:ascii="Arial" w:hAnsi="Arial" w:cs="Arial"/>
          <w:color w:val="222222"/>
          <w:sz w:val="20"/>
          <w:szCs w:val="20"/>
          <w:shd w:val="clear" w:color="auto" w:fill="FFFFFF"/>
        </w:rPr>
        <w:t> (2015).</w:t>
      </w:r>
    </w:p>
    <w:p w14:paraId="71E856F9" w14:textId="27941C85" w:rsidR="00470C4A" w:rsidRDefault="00470C4A"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proofErr w:type="spellStart"/>
      <w:r>
        <w:rPr>
          <w:rFonts w:ascii="Arial" w:hAnsi="Arial" w:cs="Arial"/>
          <w:color w:val="222222"/>
          <w:sz w:val="20"/>
          <w:szCs w:val="20"/>
          <w:shd w:val="clear" w:color="auto" w:fill="FFFFFF"/>
        </w:rPr>
        <w:t>Chiaroni</w:t>
      </w:r>
      <w:proofErr w:type="spellEnd"/>
      <w:r>
        <w:rPr>
          <w:rFonts w:ascii="Arial" w:hAnsi="Arial" w:cs="Arial"/>
          <w:color w:val="222222"/>
          <w:sz w:val="20"/>
          <w:szCs w:val="20"/>
          <w:shd w:val="clear" w:color="auto" w:fill="FFFFFF"/>
        </w:rPr>
        <w:t>, Florent, et al. "Self-supervised learning for autonomous vehicles perception: A conciliation between analytical and learning methods." </w:t>
      </w:r>
      <w:r>
        <w:rPr>
          <w:rFonts w:ascii="Arial" w:hAnsi="Arial" w:cs="Arial"/>
          <w:i/>
          <w:iCs/>
          <w:color w:val="222222"/>
          <w:sz w:val="20"/>
          <w:szCs w:val="20"/>
          <w:shd w:val="clear" w:color="auto" w:fill="FFFFFF"/>
        </w:rPr>
        <w:t>IEEE Signal Processing Magazine</w:t>
      </w:r>
      <w:r>
        <w:rPr>
          <w:rFonts w:ascii="Arial" w:hAnsi="Arial" w:cs="Arial"/>
          <w:color w:val="222222"/>
          <w:sz w:val="20"/>
          <w:szCs w:val="20"/>
          <w:shd w:val="clear" w:color="auto" w:fill="FFFFFF"/>
        </w:rPr>
        <w:t> 38.1 (2020): 31-41.</w:t>
      </w:r>
    </w:p>
    <w:p w14:paraId="7816EF0F" w14:textId="418F75BE" w:rsidR="008D68A7" w:rsidRDefault="008D68A7" w:rsidP="000A20E2">
      <w:pPr>
        <w:ind w:firstLine="0"/>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[7] </w:t>
      </w:r>
      <w:r w:rsidR="00774C8B" w:rsidRPr="00774C8B">
        <w:rPr>
          <w:rFonts w:ascii="Arial" w:hAnsi="Arial" w:cs="Arial"/>
          <w:color w:val="222222"/>
          <w:sz w:val="20"/>
          <w:szCs w:val="20"/>
          <w:shd w:val="clear" w:color="auto" w:fill="FFFFFF"/>
        </w:rPr>
        <w:t xml:space="preserve">M. Usama et al., "Unsupervised Machine Learning for Networking: Techniques, Applications and Research Challenges," in IEEE Access, vol. 7, pp. 65579-65615, 2019, </w:t>
      </w:r>
      <w:proofErr w:type="spellStart"/>
      <w:r w:rsidR="00774C8B" w:rsidRPr="00774C8B">
        <w:rPr>
          <w:rFonts w:ascii="Arial" w:hAnsi="Arial" w:cs="Arial"/>
          <w:color w:val="222222"/>
          <w:sz w:val="20"/>
          <w:szCs w:val="20"/>
          <w:shd w:val="clear" w:color="auto" w:fill="FFFFFF"/>
        </w:rPr>
        <w:t>doi</w:t>
      </w:r>
      <w:proofErr w:type="spellEnd"/>
      <w:r w:rsidR="00774C8B" w:rsidRPr="00774C8B">
        <w:rPr>
          <w:rFonts w:ascii="Arial" w:hAnsi="Arial" w:cs="Arial"/>
          <w:color w:val="222222"/>
          <w:sz w:val="20"/>
          <w:szCs w:val="20"/>
          <w:shd w:val="clear" w:color="auto" w:fill="FFFFFF"/>
        </w:rPr>
        <w:t>: 10.1109/ACCESS.2019.2916648.</w:t>
      </w:r>
    </w:p>
    <w:p w14:paraId="37A4C1CE" w14:textId="52D82B1D" w:rsidR="00B44903" w:rsidRDefault="00B44903" w:rsidP="000A20E2">
      <w:pPr>
        <w:ind w:firstLine="0"/>
        <w:rPr>
          <w:rFonts w:ascii="Arial" w:hAnsi="Arial" w:cs="Arial"/>
          <w:sz w:val="20"/>
          <w:szCs w:val="20"/>
        </w:rPr>
      </w:pPr>
      <w:r>
        <w:rPr>
          <w:rFonts w:ascii="Arial" w:hAnsi="Arial" w:cs="Arial"/>
          <w:color w:val="222222"/>
          <w:sz w:val="20"/>
          <w:szCs w:val="20"/>
          <w:shd w:val="clear" w:color="auto" w:fill="FFFFFF"/>
        </w:rPr>
        <w:t xml:space="preserve">[8] </w:t>
      </w:r>
      <w:r w:rsidRPr="006273DD">
        <w:rPr>
          <w:rFonts w:ascii="Arial" w:hAnsi="Arial" w:cs="Arial"/>
          <w:sz w:val="20"/>
          <w:szCs w:val="20"/>
        </w:rPr>
        <w:t xml:space="preserve">N. </w:t>
      </w:r>
      <w:proofErr w:type="spellStart"/>
      <w:r w:rsidRPr="006273DD">
        <w:rPr>
          <w:rFonts w:ascii="Arial" w:hAnsi="Arial" w:cs="Arial"/>
          <w:sz w:val="20"/>
          <w:szCs w:val="20"/>
        </w:rPr>
        <w:t>Grira</w:t>
      </w:r>
      <w:proofErr w:type="spellEnd"/>
      <w:r w:rsidRPr="006273DD">
        <w:rPr>
          <w:rFonts w:ascii="Arial" w:hAnsi="Arial" w:cs="Arial"/>
          <w:sz w:val="20"/>
          <w:szCs w:val="20"/>
        </w:rPr>
        <w:t xml:space="preserve">, M. </w:t>
      </w:r>
      <w:proofErr w:type="spellStart"/>
      <w:r w:rsidRPr="006273DD">
        <w:rPr>
          <w:rFonts w:ascii="Arial" w:hAnsi="Arial" w:cs="Arial"/>
          <w:sz w:val="20"/>
          <w:szCs w:val="20"/>
        </w:rPr>
        <w:t>Crucianu</w:t>
      </w:r>
      <w:proofErr w:type="spellEnd"/>
      <w:r w:rsidRPr="006273DD">
        <w:rPr>
          <w:rFonts w:ascii="Arial" w:hAnsi="Arial" w:cs="Arial"/>
          <w:sz w:val="20"/>
          <w:szCs w:val="20"/>
        </w:rPr>
        <w:t xml:space="preserve">, and N. </w:t>
      </w:r>
      <w:proofErr w:type="spellStart"/>
      <w:r w:rsidRPr="006273DD">
        <w:rPr>
          <w:rFonts w:ascii="Arial" w:hAnsi="Arial" w:cs="Arial"/>
          <w:sz w:val="20"/>
          <w:szCs w:val="20"/>
        </w:rPr>
        <w:t>Boujemaa</w:t>
      </w:r>
      <w:proofErr w:type="spellEnd"/>
      <w:r w:rsidRPr="006273DD">
        <w:rPr>
          <w:rFonts w:ascii="Arial" w:hAnsi="Arial" w:cs="Arial"/>
          <w:sz w:val="20"/>
          <w:szCs w:val="20"/>
        </w:rPr>
        <w:t xml:space="preserve">, ‘‘Unsupervised and </w:t>
      </w:r>
      <w:proofErr w:type="spellStart"/>
      <w:r w:rsidRPr="006273DD">
        <w:rPr>
          <w:rFonts w:ascii="Arial" w:hAnsi="Arial" w:cs="Arial"/>
          <w:sz w:val="20"/>
          <w:szCs w:val="20"/>
        </w:rPr>
        <w:t>semisupervised</w:t>
      </w:r>
      <w:proofErr w:type="spellEnd"/>
      <w:r w:rsidRPr="006273DD">
        <w:rPr>
          <w:rFonts w:ascii="Arial" w:hAnsi="Arial" w:cs="Arial"/>
          <w:sz w:val="20"/>
          <w:szCs w:val="20"/>
        </w:rPr>
        <w:t xml:space="preserve"> clustering: A brief survey,’’ Rev. Mach. Learn. </w:t>
      </w:r>
      <w:proofErr w:type="spellStart"/>
      <w:r w:rsidRPr="006273DD">
        <w:rPr>
          <w:rFonts w:ascii="Arial" w:hAnsi="Arial" w:cs="Arial"/>
          <w:sz w:val="20"/>
          <w:szCs w:val="20"/>
        </w:rPr>
        <w:t>Techn</w:t>
      </w:r>
      <w:proofErr w:type="spellEnd"/>
      <w:r w:rsidRPr="006273DD">
        <w:rPr>
          <w:rFonts w:ascii="Arial" w:hAnsi="Arial" w:cs="Arial"/>
          <w:sz w:val="20"/>
          <w:szCs w:val="20"/>
        </w:rPr>
        <w:t>. Process. Multimedia Content, vol. 1, pp. 9–16, Jul. 2004.</w:t>
      </w:r>
    </w:p>
    <w:p w14:paraId="49FAE980" w14:textId="71BD85FF" w:rsidR="00453EE0" w:rsidRDefault="00453EE0" w:rsidP="00453EE0">
      <w:pPr>
        <w:ind w:firstLine="0"/>
        <w:rPr>
          <w:rFonts w:ascii="Arial" w:hAnsi="Arial" w:cs="Arial"/>
          <w:sz w:val="20"/>
          <w:szCs w:val="20"/>
        </w:rPr>
      </w:pPr>
      <w:r>
        <w:rPr>
          <w:rFonts w:ascii="Arial" w:hAnsi="Arial" w:cs="Arial"/>
          <w:sz w:val="20"/>
          <w:szCs w:val="20"/>
        </w:rPr>
        <w:t xml:space="preserve">[9] </w:t>
      </w:r>
      <w:proofErr w:type="spellStart"/>
      <w:r w:rsidRPr="00453EE0">
        <w:rPr>
          <w:rFonts w:ascii="Arial" w:hAnsi="Arial" w:cs="Arial"/>
          <w:sz w:val="20"/>
          <w:szCs w:val="20"/>
        </w:rPr>
        <w:t>Aristidis</w:t>
      </w:r>
      <w:proofErr w:type="spellEnd"/>
      <w:r w:rsidRPr="00453EE0">
        <w:rPr>
          <w:rFonts w:ascii="Arial" w:hAnsi="Arial" w:cs="Arial"/>
          <w:sz w:val="20"/>
          <w:szCs w:val="20"/>
        </w:rPr>
        <w:t xml:space="preserve"> </w:t>
      </w:r>
      <w:proofErr w:type="spellStart"/>
      <w:r w:rsidRPr="00453EE0">
        <w:rPr>
          <w:rFonts w:ascii="Arial" w:hAnsi="Arial" w:cs="Arial"/>
          <w:sz w:val="20"/>
          <w:szCs w:val="20"/>
        </w:rPr>
        <w:t>Likas</w:t>
      </w:r>
      <w:proofErr w:type="spellEnd"/>
      <w:r w:rsidRPr="00453EE0">
        <w:rPr>
          <w:rFonts w:ascii="Arial" w:hAnsi="Arial" w:cs="Arial"/>
          <w:sz w:val="20"/>
          <w:szCs w:val="20"/>
        </w:rPr>
        <w:t xml:space="preserve">, Nikos </w:t>
      </w:r>
      <w:proofErr w:type="spellStart"/>
      <w:r w:rsidRPr="00453EE0">
        <w:rPr>
          <w:rFonts w:ascii="Arial" w:hAnsi="Arial" w:cs="Arial"/>
          <w:sz w:val="20"/>
          <w:szCs w:val="20"/>
        </w:rPr>
        <w:t>Vlassis</w:t>
      </w:r>
      <w:proofErr w:type="spellEnd"/>
      <w:r w:rsidRPr="00453EE0">
        <w:rPr>
          <w:rFonts w:ascii="Arial" w:hAnsi="Arial" w:cs="Arial"/>
          <w:sz w:val="20"/>
          <w:szCs w:val="20"/>
        </w:rPr>
        <w:t>, Jakob J. Verbeek,</w:t>
      </w:r>
      <w:r>
        <w:rPr>
          <w:rFonts w:ascii="Arial" w:hAnsi="Arial" w:cs="Arial"/>
          <w:sz w:val="20"/>
          <w:szCs w:val="20"/>
        </w:rPr>
        <w:t xml:space="preserve"> </w:t>
      </w:r>
      <w:r w:rsidRPr="00453EE0">
        <w:rPr>
          <w:rFonts w:ascii="Arial" w:hAnsi="Arial" w:cs="Arial"/>
          <w:sz w:val="20"/>
          <w:szCs w:val="20"/>
        </w:rPr>
        <w:t>The global k-means clustering algorithm,</w:t>
      </w:r>
      <w:r>
        <w:rPr>
          <w:rFonts w:ascii="Arial" w:hAnsi="Arial" w:cs="Arial"/>
          <w:sz w:val="20"/>
          <w:szCs w:val="20"/>
        </w:rPr>
        <w:t xml:space="preserve"> </w:t>
      </w:r>
      <w:r w:rsidRPr="00453EE0">
        <w:rPr>
          <w:rFonts w:ascii="Arial" w:hAnsi="Arial" w:cs="Arial"/>
          <w:sz w:val="20"/>
          <w:szCs w:val="20"/>
        </w:rPr>
        <w:t>Pattern Recognition,</w:t>
      </w:r>
      <w:r>
        <w:rPr>
          <w:rFonts w:ascii="Arial" w:hAnsi="Arial" w:cs="Arial"/>
          <w:sz w:val="20"/>
          <w:szCs w:val="20"/>
        </w:rPr>
        <w:t xml:space="preserve"> </w:t>
      </w:r>
      <w:r w:rsidRPr="00453EE0">
        <w:rPr>
          <w:rFonts w:ascii="Arial" w:hAnsi="Arial" w:cs="Arial"/>
          <w:sz w:val="20"/>
          <w:szCs w:val="20"/>
        </w:rPr>
        <w:t>Volume 36, Issue 2,</w:t>
      </w:r>
      <w:r>
        <w:rPr>
          <w:rFonts w:ascii="Arial" w:hAnsi="Arial" w:cs="Arial"/>
          <w:sz w:val="20"/>
          <w:szCs w:val="20"/>
        </w:rPr>
        <w:t xml:space="preserve"> </w:t>
      </w:r>
      <w:r w:rsidRPr="00453EE0">
        <w:rPr>
          <w:rFonts w:ascii="Arial" w:hAnsi="Arial" w:cs="Arial"/>
          <w:sz w:val="20"/>
          <w:szCs w:val="20"/>
        </w:rPr>
        <w:t>2003</w:t>
      </w:r>
    </w:p>
    <w:p w14:paraId="0ECA85F8" w14:textId="68697BAD" w:rsidR="00E615B7" w:rsidRDefault="00E615B7" w:rsidP="00453EE0">
      <w:pPr>
        <w:ind w:firstLine="0"/>
        <w:rPr>
          <w:rFonts w:ascii="Arial" w:hAnsi="Arial" w:cs="Arial"/>
          <w:sz w:val="20"/>
          <w:szCs w:val="20"/>
        </w:rPr>
      </w:pPr>
      <w:r>
        <w:rPr>
          <w:rFonts w:ascii="Arial" w:hAnsi="Arial" w:cs="Arial"/>
          <w:sz w:val="20"/>
          <w:szCs w:val="20"/>
        </w:rPr>
        <w:lastRenderedPageBreak/>
        <w:t>[10]</w:t>
      </w:r>
      <w:r w:rsidR="004224E3" w:rsidRPr="004224E3">
        <w:t xml:space="preserve"> </w:t>
      </w:r>
      <w:r w:rsidR="004224E3" w:rsidRPr="004224E3">
        <w:rPr>
          <w:rFonts w:ascii="Arial" w:hAnsi="Arial" w:cs="Arial"/>
          <w:sz w:val="20"/>
          <w:szCs w:val="20"/>
        </w:rPr>
        <w:t xml:space="preserve">J. Zhang et al., "Evolutionary Computation Meets Machine Learning: A Survey," in IEEE Computational Intelligence Magazine, vol. 6, no. 4, pp. 68-75, Nov. 2011, </w:t>
      </w:r>
      <w:proofErr w:type="spellStart"/>
      <w:r w:rsidR="004224E3" w:rsidRPr="004224E3">
        <w:rPr>
          <w:rFonts w:ascii="Arial" w:hAnsi="Arial" w:cs="Arial"/>
          <w:sz w:val="20"/>
          <w:szCs w:val="20"/>
        </w:rPr>
        <w:t>doi</w:t>
      </w:r>
      <w:proofErr w:type="spellEnd"/>
      <w:r w:rsidR="004224E3" w:rsidRPr="004224E3">
        <w:rPr>
          <w:rFonts w:ascii="Arial" w:hAnsi="Arial" w:cs="Arial"/>
          <w:sz w:val="20"/>
          <w:szCs w:val="20"/>
        </w:rPr>
        <w:t>: 10.1109/MCI.2011.942584.</w:t>
      </w:r>
    </w:p>
    <w:p w14:paraId="31BA7D68" w14:textId="176F1ACD" w:rsidR="006C44F7" w:rsidRDefault="006C44F7" w:rsidP="006C44F7">
      <w:pPr>
        <w:ind w:firstLine="0"/>
        <w:rPr>
          <w:rFonts w:ascii="Arial" w:hAnsi="Arial" w:cs="Arial"/>
          <w:sz w:val="20"/>
          <w:szCs w:val="20"/>
        </w:rPr>
      </w:pPr>
      <w:r>
        <w:rPr>
          <w:rFonts w:ascii="Arial" w:hAnsi="Arial" w:cs="Arial"/>
          <w:sz w:val="20"/>
          <w:szCs w:val="20"/>
        </w:rPr>
        <w:t xml:space="preserve">[11] </w:t>
      </w:r>
      <w:r w:rsidRPr="006C44F7">
        <w:rPr>
          <w:rFonts w:ascii="Arial" w:hAnsi="Arial" w:cs="Arial"/>
          <w:sz w:val="20"/>
          <w:szCs w:val="20"/>
        </w:rPr>
        <w:t xml:space="preserve">Sacha </w:t>
      </w:r>
      <w:proofErr w:type="spellStart"/>
      <w:r w:rsidRPr="006C44F7">
        <w:rPr>
          <w:rFonts w:ascii="Arial" w:hAnsi="Arial" w:cs="Arial"/>
          <w:sz w:val="20"/>
          <w:szCs w:val="20"/>
        </w:rPr>
        <w:t>Gobeyn</w:t>
      </w:r>
      <w:proofErr w:type="spellEnd"/>
      <w:r w:rsidRPr="006C44F7">
        <w:rPr>
          <w:rFonts w:ascii="Arial" w:hAnsi="Arial" w:cs="Arial"/>
          <w:sz w:val="20"/>
          <w:szCs w:val="20"/>
        </w:rPr>
        <w:t xml:space="preserve">, Ans M. Mouton, Anna F. Cord, Andrea </w:t>
      </w:r>
      <w:proofErr w:type="spellStart"/>
      <w:r w:rsidRPr="006C44F7">
        <w:rPr>
          <w:rFonts w:ascii="Arial" w:hAnsi="Arial" w:cs="Arial"/>
          <w:sz w:val="20"/>
          <w:szCs w:val="20"/>
        </w:rPr>
        <w:t>Kaim</w:t>
      </w:r>
      <w:proofErr w:type="spellEnd"/>
      <w:r w:rsidRPr="006C44F7">
        <w:rPr>
          <w:rFonts w:ascii="Arial" w:hAnsi="Arial" w:cs="Arial"/>
          <w:sz w:val="20"/>
          <w:szCs w:val="20"/>
        </w:rPr>
        <w:t>, Martin Volk, Peter L.M. Goethals,</w:t>
      </w:r>
      <w:r>
        <w:rPr>
          <w:rFonts w:ascii="Arial" w:hAnsi="Arial" w:cs="Arial"/>
          <w:sz w:val="20"/>
          <w:szCs w:val="20"/>
        </w:rPr>
        <w:t xml:space="preserve"> </w:t>
      </w:r>
      <w:r w:rsidRPr="006C44F7">
        <w:rPr>
          <w:rFonts w:ascii="Arial" w:hAnsi="Arial" w:cs="Arial"/>
          <w:sz w:val="20"/>
          <w:szCs w:val="20"/>
        </w:rPr>
        <w:t>Evolutionary algorithms for species distribution modelling: A review in the context of machine learning,</w:t>
      </w:r>
      <w:r>
        <w:rPr>
          <w:rFonts w:ascii="Arial" w:hAnsi="Arial" w:cs="Arial"/>
          <w:sz w:val="20"/>
          <w:szCs w:val="20"/>
        </w:rPr>
        <w:t xml:space="preserve"> </w:t>
      </w:r>
      <w:r w:rsidRPr="006C44F7">
        <w:rPr>
          <w:rFonts w:ascii="Arial" w:hAnsi="Arial" w:cs="Arial"/>
          <w:sz w:val="20"/>
          <w:szCs w:val="20"/>
        </w:rPr>
        <w:t>Ecological Modelling,</w:t>
      </w:r>
      <w:r>
        <w:rPr>
          <w:rFonts w:ascii="Arial" w:hAnsi="Arial" w:cs="Arial"/>
          <w:sz w:val="20"/>
          <w:szCs w:val="20"/>
        </w:rPr>
        <w:t xml:space="preserve"> </w:t>
      </w:r>
      <w:r w:rsidRPr="006C44F7">
        <w:rPr>
          <w:rFonts w:ascii="Arial" w:hAnsi="Arial" w:cs="Arial"/>
          <w:sz w:val="20"/>
          <w:szCs w:val="20"/>
        </w:rPr>
        <w:t>Volume 392,</w:t>
      </w:r>
      <w:r>
        <w:rPr>
          <w:rFonts w:ascii="Arial" w:hAnsi="Arial" w:cs="Arial"/>
          <w:sz w:val="20"/>
          <w:szCs w:val="20"/>
        </w:rPr>
        <w:t xml:space="preserve"> </w:t>
      </w:r>
      <w:r w:rsidRPr="006C44F7">
        <w:rPr>
          <w:rFonts w:ascii="Arial" w:hAnsi="Arial" w:cs="Arial"/>
          <w:sz w:val="20"/>
          <w:szCs w:val="20"/>
        </w:rPr>
        <w:t>2019</w:t>
      </w:r>
    </w:p>
    <w:p w14:paraId="4668A4E2" w14:textId="5F74A8EA" w:rsidR="008111A2"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2</w:t>
      </w:r>
      <w:r>
        <w:rPr>
          <w:rFonts w:ascii="Arial" w:hAnsi="Arial" w:cs="Arial"/>
          <w:sz w:val="20"/>
          <w:szCs w:val="20"/>
        </w:rPr>
        <w:t>]</w:t>
      </w:r>
      <w:r w:rsidR="00B21AF7" w:rsidRPr="00B21AF7">
        <w:t xml:space="preserve"> </w:t>
      </w:r>
      <w:r w:rsidR="00B21AF7" w:rsidRPr="00B21AF7">
        <w:rPr>
          <w:rFonts w:ascii="Arial" w:hAnsi="Arial" w:cs="Arial"/>
          <w:sz w:val="20"/>
          <w:szCs w:val="20"/>
        </w:rPr>
        <w:t xml:space="preserve">F. H. F. Leung, H. K. Lam, S. H. Ling and P. K. S. Tam, "Tuning of the structure and parameters of a neural network using an improved genetic algorithm," in IEEE Transactions on Neural Networks, vol. 14, no. 1, pp. 79-88, Jan. 2003, </w:t>
      </w:r>
      <w:proofErr w:type="spellStart"/>
      <w:r w:rsidR="00B21AF7" w:rsidRPr="00B21AF7">
        <w:rPr>
          <w:rFonts w:ascii="Arial" w:hAnsi="Arial" w:cs="Arial"/>
          <w:sz w:val="20"/>
          <w:szCs w:val="20"/>
        </w:rPr>
        <w:t>doi</w:t>
      </w:r>
      <w:proofErr w:type="spellEnd"/>
      <w:r w:rsidR="00B21AF7" w:rsidRPr="00B21AF7">
        <w:rPr>
          <w:rFonts w:ascii="Arial" w:hAnsi="Arial" w:cs="Arial"/>
          <w:sz w:val="20"/>
          <w:szCs w:val="20"/>
        </w:rPr>
        <w:t>: 10.1109/TNN.2002.804317.</w:t>
      </w:r>
    </w:p>
    <w:p w14:paraId="748DF5CE" w14:textId="04333206" w:rsidR="008111A2" w:rsidRPr="00453EE0" w:rsidRDefault="008111A2" w:rsidP="00453EE0">
      <w:pPr>
        <w:ind w:firstLine="0"/>
        <w:rPr>
          <w:rFonts w:ascii="Arial" w:hAnsi="Arial" w:cs="Arial"/>
          <w:sz w:val="20"/>
          <w:szCs w:val="20"/>
        </w:rPr>
      </w:pPr>
      <w:r>
        <w:rPr>
          <w:rFonts w:ascii="Arial" w:hAnsi="Arial" w:cs="Arial"/>
          <w:sz w:val="20"/>
          <w:szCs w:val="20"/>
        </w:rPr>
        <w:t>[1</w:t>
      </w:r>
      <w:r w:rsidR="006C44F7">
        <w:rPr>
          <w:rFonts w:ascii="Arial" w:hAnsi="Arial" w:cs="Arial"/>
          <w:sz w:val="20"/>
          <w:szCs w:val="20"/>
        </w:rPr>
        <w:t>3</w:t>
      </w:r>
      <w:r>
        <w:rPr>
          <w:rFonts w:ascii="Arial" w:hAnsi="Arial" w:cs="Arial"/>
          <w:sz w:val="20"/>
          <w:szCs w:val="20"/>
        </w:rPr>
        <w:t>]</w:t>
      </w:r>
      <w:r w:rsidRPr="008111A2">
        <w:t xml:space="preserve"> </w:t>
      </w:r>
      <w:r w:rsidRPr="008111A2">
        <w:rPr>
          <w:rFonts w:ascii="Arial" w:hAnsi="Arial" w:cs="Arial"/>
          <w:sz w:val="20"/>
          <w:szCs w:val="20"/>
        </w:rPr>
        <w:t xml:space="preserve">L. Chen and D. </w:t>
      </w:r>
      <w:proofErr w:type="spellStart"/>
      <w:r w:rsidRPr="008111A2">
        <w:rPr>
          <w:rFonts w:ascii="Arial" w:hAnsi="Arial" w:cs="Arial"/>
          <w:sz w:val="20"/>
          <w:szCs w:val="20"/>
        </w:rPr>
        <w:t>Alahakoon</w:t>
      </w:r>
      <w:proofErr w:type="spellEnd"/>
      <w:r w:rsidRPr="008111A2">
        <w:rPr>
          <w:rFonts w:ascii="Arial" w:hAnsi="Arial" w:cs="Arial"/>
          <w:sz w:val="20"/>
          <w:szCs w:val="20"/>
        </w:rPr>
        <w:t>, "</w:t>
      </w:r>
      <w:proofErr w:type="spellStart"/>
      <w:r w:rsidRPr="008111A2">
        <w:rPr>
          <w:rFonts w:ascii="Arial" w:hAnsi="Arial" w:cs="Arial"/>
          <w:sz w:val="20"/>
          <w:szCs w:val="20"/>
        </w:rPr>
        <w:t>NeuroEvolution</w:t>
      </w:r>
      <w:proofErr w:type="spellEnd"/>
      <w:r w:rsidRPr="008111A2">
        <w:rPr>
          <w:rFonts w:ascii="Arial" w:hAnsi="Arial" w:cs="Arial"/>
          <w:sz w:val="20"/>
          <w:szCs w:val="20"/>
        </w:rPr>
        <w:t xml:space="preserve"> of Augmenting Topologies with Learning for Data Classification," 2006 International Conference on Information and Automation, 2006, pp. 367-371, </w:t>
      </w:r>
      <w:proofErr w:type="spellStart"/>
      <w:r w:rsidRPr="008111A2">
        <w:rPr>
          <w:rFonts w:ascii="Arial" w:hAnsi="Arial" w:cs="Arial"/>
          <w:sz w:val="20"/>
          <w:szCs w:val="20"/>
        </w:rPr>
        <w:t>doi</w:t>
      </w:r>
      <w:proofErr w:type="spellEnd"/>
      <w:r w:rsidRPr="008111A2">
        <w:rPr>
          <w:rFonts w:ascii="Arial" w:hAnsi="Arial" w:cs="Arial"/>
          <w:sz w:val="20"/>
          <w:szCs w:val="20"/>
        </w:rPr>
        <w:t>: 10.1109/ICINFA.2006.374100.</w:t>
      </w:r>
    </w:p>
    <w:sectPr w:rsidR="008111A2" w:rsidRPr="00453EE0">
      <w:footerReference w:type="default" r:id="rId2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D5F1D" w14:textId="77777777" w:rsidR="000D4484" w:rsidRDefault="000D4484">
      <w:pPr>
        <w:spacing w:line="240" w:lineRule="auto"/>
      </w:pPr>
      <w:r>
        <w:separator/>
      </w:r>
    </w:p>
    <w:p w14:paraId="6916A1F8" w14:textId="77777777" w:rsidR="000D4484" w:rsidRDefault="000D4484"/>
  </w:endnote>
  <w:endnote w:type="continuationSeparator" w:id="0">
    <w:p w14:paraId="41662BDD" w14:textId="77777777" w:rsidR="000D4484" w:rsidRDefault="000D4484">
      <w:pPr>
        <w:spacing w:line="240" w:lineRule="auto"/>
      </w:pPr>
      <w:r>
        <w:continuationSeparator/>
      </w:r>
    </w:p>
    <w:p w14:paraId="07AD9E65" w14:textId="77777777" w:rsidR="000D4484" w:rsidRDefault="000D44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7743946"/>
      <w:docPartObj>
        <w:docPartGallery w:val="Page Numbers (Bottom of Page)"/>
        <w:docPartUnique/>
      </w:docPartObj>
    </w:sdtPr>
    <w:sdtEndPr>
      <w:rPr>
        <w:noProof/>
      </w:rPr>
    </w:sdtEndPr>
    <w:sdtContent>
      <w:p w14:paraId="5929A687" w14:textId="68B1D454" w:rsidR="00222554" w:rsidRDefault="00222554">
        <w:pPr>
          <w:pStyle w:val="Footer"/>
          <w:jc w:val="center"/>
        </w:pPr>
        <w:r>
          <w:rPr>
            <w:noProof/>
          </w:rPr>
          <mc:AlternateContent>
            <mc:Choice Requires="wps">
              <w:drawing>
                <wp:inline distT="0" distB="0" distL="0" distR="0" wp14:anchorId="07A97532" wp14:editId="14C27E55">
                  <wp:extent cx="5467350" cy="45085"/>
                  <wp:effectExtent l="9525" t="9525" r="0" b="2540"/>
                  <wp:docPr id="6" name="Flowchart: Decision 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466EC6D1" id="_x0000_t110" coordsize="21600,21600" o:spt="110" path="m10800,l,10800,10800,21600,21600,10800xe">
                  <v:stroke joinstyle="miter"/>
                  <v:path gradientshapeok="t" o:connecttype="rect" textboxrect="5400,5400,16200,16200"/>
                </v:shapetype>
                <v:shape id="Flowchart: Decision 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" fillcolor="black" stroked="f">
                  <v:fill r:id="rId1" o:title="" type="pattern"/>
                  <w10:anchorlock/>
                </v:shape>
              </w:pict>
            </mc:Fallback>
          </mc:AlternateContent>
        </w:r>
      </w:p>
      <w:p w14:paraId="2DE66F52" w14:textId="21DAF9E7" w:rsidR="00222554" w:rsidRDefault="002225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D802F5" w14:textId="77777777" w:rsidR="00222554" w:rsidRDefault="00222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08B7BE" w14:textId="77777777" w:rsidR="000D4484" w:rsidRDefault="000D4484">
      <w:pPr>
        <w:spacing w:line="240" w:lineRule="auto"/>
      </w:pPr>
      <w:r>
        <w:separator/>
      </w:r>
    </w:p>
    <w:p w14:paraId="797DD188" w14:textId="77777777" w:rsidR="000D4484" w:rsidRDefault="000D4484"/>
  </w:footnote>
  <w:footnote w:type="continuationSeparator" w:id="0">
    <w:p w14:paraId="1EF49D1D" w14:textId="77777777" w:rsidR="000D4484" w:rsidRDefault="000D4484">
      <w:pPr>
        <w:spacing w:line="240" w:lineRule="auto"/>
      </w:pPr>
      <w:r>
        <w:continuationSeparator/>
      </w:r>
    </w:p>
    <w:p w14:paraId="293C22CD" w14:textId="77777777" w:rsidR="000D4484" w:rsidRDefault="000D448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356A4EF2"/>
    <w:multiLevelType w:val="hybridMultilevel"/>
    <w:tmpl w:val="3A088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7F276D0"/>
    <w:multiLevelType w:val="hybridMultilevel"/>
    <w:tmpl w:val="FD820100"/>
    <w:lvl w:ilvl="0" w:tplc="53FC4C00">
      <w:start w:val="1"/>
      <w:numFmt w:val="decimal"/>
      <w:lvlText w:val="%1."/>
      <w:lvlJc w:val="left"/>
      <w:pPr>
        <w:ind w:left="720" w:hanging="360"/>
      </w:pPr>
      <w:rPr>
        <w:rFonts w:hint="default"/>
        <w:sz w:val="24"/>
        <w:u w:val="non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FC82C7E"/>
    <w:multiLevelType w:val="hybridMultilevel"/>
    <w:tmpl w:val="E648EF24"/>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0553E10"/>
    <w:multiLevelType w:val="hybridMultilevel"/>
    <w:tmpl w:val="540E28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E4D7397"/>
    <w:multiLevelType w:val="hybridMultilevel"/>
    <w:tmpl w:val="6C7A24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8"/>
  </w:num>
  <w:num w:numId="13">
    <w:abstractNumId w:val="15"/>
  </w:num>
  <w:num w:numId="14">
    <w:abstractNumId w:val="14"/>
  </w:num>
  <w:num w:numId="15">
    <w:abstractNumId w:val="17"/>
  </w:num>
  <w:num w:numId="16">
    <w:abstractNumId w:val="13"/>
  </w:num>
  <w:num w:numId="17">
    <w:abstractNumId w:val="12"/>
  </w:num>
  <w:num w:numId="18">
    <w:abstractNumId w:val="10"/>
  </w:num>
  <w:num w:numId="19">
    <w:abstractNumId w:val="11"/>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970"/>
    <w:rsid w:val="00042847"/>
    <w:rsid w:val="00044CBD"/>
    <w:rsid w:val="00050E70"/>
    <w:rsid w:val="00055FDD"/>
    <w:rsid w:val="000604E3"/>
    <w:rsid w:val="00067190"/>
    <w:rsid w:val="000827E2"/>
    <w:rsid w:val="00097BEC"/>
    <w:rsid w:val="000A20E2"/>
    <w:rsid w:val="000A60DD"/>
    <w:rsid w:val="000B499E"/>
    <w:rsid w:val="000D3F41"/>
    <w:rsid w:val="000D4484"/>
    <w:rsid w:val="00107F58"/>
    <w:rsid w:val="001454A8"/>
    <w:rsid w:val="00161587"/>
    <w:rsid w:val="0016491C"/>
    <w:rsid w:val="001663AA"/>
    <w:rsid w:val="00182315"/>
    <w:rsid w:val="001962E2"/>
    <w:rsid w:val="001E6578"/>
    <w:rsid w:val="002048EC"/>
    <w:rsid w:val="00222554"/>
    <w:rsid w:val="00236A50"/>
    <w:rsid w:val="00262B61"/>
    <w:rsid w:val="00294409"/>
    <w:rsid w:val="002B2066"/>
    <w:rsid w:val="002B6113"/>
    <w:rsid w:val="002C5605"/>
    <w:rsid w:val="002E27AC"/>
    <w:rsid w:val="002F7D90"/>
    <w:rsid w:val="0031137A"/>
    <w:rsid w:val="003174D0"/>
    <w:rsid w:val="003222A2"/>
    <w:rsid w:val="00335718"/>
    <w:rsid w:val="00337A83"/>
    <w:rsid w:val="00342F4A"/>
    <w:rsid w:val="00353BF2"/>
    <w:rsid w:val="00355DCA"/>
    <w:rsid w:val="00360899"/>
    <w:rsid w:val="003649AE"/>
    <w:rsid w:val="0036669B"/>
    <w:rsid w:val="003723FE"/>
    <w:rsid w:val="003B65A8"/>
    <w:rsid w:val="003C0760"/>
    <w:rsid w:val="003C4946"/>
    <w:rsid w:val="003E114D"/>
    <w:rsid w:val="003F7337"/>
    <w:rsid w:val="003F768F"/>
    <w:rsid w:val="00407F3E"/>
    <w:rsid w:val="004224E3"/>
    <w:rsid w:val="004435D7"/>
    <w:rsid w:val="00453EE0"/>
    <w:rsid w:val="00454D07"/>
    <w:rsid w:val="00470C4A"/>
    <w:rsid w:val="004747BF"/>
    <w:rsid w:val="00495BC0"/>
    <w:rsid w:val="004C5300"/>
    <w:rsid w:val="004D1C0C"/>
    <w:rsid w:val="004D34CC"/>
    <w:rsid w:val="00506970"/>
    <w:rsid w:val="005237ED"/>
    <w:rsid w:val="00532CC4"/>
    <w:rsid w:val="0053611D"/>
    <w:rsid w:val="0054282D"/>
    <w:rsid w:val="00551A02"/>
    <w:rsid w:val="005534FA"/>
    <w:rsid w:val="005538E3"/>
    <w:rsid w:val="00553D65"/>
    <w:rsid w:val="00556E92"/>
    <w:rsid w:val="00572DF6"/>
    <w:rsid w:val="00576002"/>
    <w:rsid w:val="00581E8A"/>
    <w:rsid w:val="00594D71"/>
    <w:rsid w:val="005A2B20"/>
    <w:rsid w:val="005A4A08"/>
    <w:rsid w:val="005A5F7F"/>
    <w:rsid w:val="005C0AE4"/>
    <w:rsid w:val="005D3A03"/>
    <w:rsid w:val="005D6B05"/>
    <w:rsid w:val="005E0260"/>
    <w:rsid w:val="005E3264"/>
    <w:rsid w:val="00602E6A"/>
    <w:rsid w:val="006214FE"/>
    <w:rsid w:val="006273DD"/>
    <w:rsid w:val="00656C88"/>
    <w:rsid w:val="006622C9"/>
    <w:rsid w:val="00662E27"/>
    <w:rsid w:val="006647B2"/>
    <w:rsid w:val="00696C7A"/>
    <w:rsid w:val="006A314D"/>
    <w:rsid w:val="006C44F7"/>
    <w:rsid w:val="006D2DA5"/>
    <w:rsid w:val="006E7DF6"/>
    <w:rsid w:val="006F670A"/>
    <w:rsid w:val="00701D99"/>
    <w:rsid w:val="0072128F"/>
    <w:rsid w:val="007227EA"/>
    <w:rsid w:val="00764BAD"/>
    <w:rsid w:val="00774C8B"/>
    <w:rsid w:val="00782B8B"/>
    <w:rsid w:val="00786B74"/>
    <w:rsid w:val="007B64AD"/>
    <w:rsid w:val="007C04CF"/>
    <w:rsid w:val="007D77E0"/>
    <w:rsid w:val="007F1AA1"/>
    <w:rsid w:val="007F4D23"/>
    <w:rsid w:val="008002C0"/>
    <w:rsid w:val="008111A2"/>
    <w:rsid w:val="00813972"/>
    <w:rsid w:val="00820943"/>
    <w:rsid w:val="008231C1"/>
    <w:rsid w:val="00833C58"/>
    <w:rsid w:val="00887379"/>
    <w:rsid w:val="00887A66"/>
    <w:rsid w:val="008A6312"/>
    <w:rsid w:val="008C5323"/>
    <w:rsid w:val="008D5C0C"/>
    <w:rsid w:val="008D68A7"/>
    <w:rsid w:val="008E38D1"/>
    <w:rsid w:val="008F378F"/>
    <w:rsid w:val="009018F5"/>
    <w:rsid w:val="0090437C"/>
    <w:rsid w:val="00914ED4"/>
    <w:rsid w:val="00925FAF"/>
    <w:rsid w:val="009303AA"/>
    <w:rsid w:val="0094269E"/>
    <w:rsid w:val="00942F1B"/>
    <w:rsid w:val="0094601E"/>
    <w:rsid w:val="00950F6C"/>
    <w:rsid w:val="00957928"/>
    <w:rsid w:val="00974466"/>
    <w:rsid w:val="00977E61"/>
    <w:rsid w:val="009853D7"/>
    <w:rsid w:val="0099772B"/>
    <w:rsid w:val="009A1534"/>
    <w:rsid w:val="009A68CF"/>
    <w:rsid w:val="009A6A3B"/>
    <w:rsid w:val="009E379A"/>
    <w:rsid w:val="009F08D1"/>
    <w:rsid w:val="00A25176"/>
    <w:rsid w:val="00A33D08"/>
    <w:rsid w:val="00A36CE0"/>
    <w:rsid w:val="00A44F7E"/>
    <w:rsid w:val="00A7162F"/>
    <w:rsid w:val="00A80D95"/>
    <w:rsid w:val="00A845B3"/>
    <w:rsid w:val="00AC3ED0"/>
    <w:rsid w:val="00AC6951"/>
    <w:rsid w:val="00AD6271"/>
    <w:rsid w:val="00AE1C22"/>
    <w:rsid w:val="00AF3161"/>
    <w:rsid w:val="00B013F6"/>
    <w:rsid w:val="00B106B1"/>
    <w:rsid w:val="00B1727D"/>
    <w:rsid w:val="00B2119B"/>
    <w:rsid w:val="00B21AF7"/>
    <w:rsid w:val="00B44903"/>
    <w:rsid w:val="00B53527"/>
    <w:rsid w:val="00B548FD"/>
    <w:rsid w:val="00B60E8E"/>
    <w:rsid w:val="00B669C7"/>
    <w:rsid w:val="00B7670C"/>
    <w:rsid w:val="00B823AA"/>
    <w:rsid w:val="00B8515B"/>
    <w:rsid w:val="00B878E9"/>
    <w:rsid w:val="00B93EBF"/>
    <w:rsid w:val="00B95559"/>
    <w:rsid w:val="00B97A45"/>
    <w:rsid w:val="00BA09C7"/>
    <w:rsid w:val="00BA45DB"/>
    <w:rsid w:val="00BA6FD3"/>
    <w:rsid w:val="00BD40AE"/>
    <w:rsid w:val="00BD68FF"/>
    <w:rsid w:val="00BE2519"/>
    <w:rsid w:val="00BE6A6F"/>
    <w:rsid w:val="00BF1007"/>
    <w:rsid w:val="00BF4184"/>
    <w:rsid w:val="00BF5A8D"/>
    <w:rsid w:val="00BF73C5"/>
    <w:rsid w:val="00C007B9"/>
    <w:rsid w:val="00C0601E"/>
    <w:rsid w:val="00C061DA"/>
    <w:rsid w:val="00C31D30"/>
    <w:rsid w:val="00C32443"/>
    <w:rsid w:val="00C3437D"/>
    <w:rsid w:val="00C419AC"/>
    <w:rsid w:val="00C56C1D"/>
    <w:rsid w:val="00C93B4C"/>
    <w:rsid w:val="00CC2288"/>
    <w:rsid w:val="00CD1C31"/>
    <w:rsid w:val="00CD29A2"/>
    <w:rsid w:val="00CD6E39"/>
    <w:rsid w:val="00CE36A0"/>
    <w:rsid w:val="00CE464C"/>
    <w:rsid w:val="00CF6E91"/>
    <w:rsid w:val="00D07722"/>
    <w:rsid w:val="00D85B68"/>
    <w:rsid w:val="00D921E4"/>
    <w:rsid w:val="00DA2609"/>
    <w:rsid w:val="00DB2ECA"/>
    <w:rsid w:val="00DB3BA6"/>
    <w:rsid w:val="00DB7D5F"/>
    <w:rsid w:val="00DC4538"/>
    <w:rsid w:val="00DE48B0"/>
    <w:rsid w:val="00DF2831"/>
    <w:rsid w:val="00E05697"/>
    <w:rsid w:val="00E22ECC"/>
    <w:rsid w:val="00E248DC"/>
    <w:rsid w:val="00E306DE"/>
    <w:rsid w:val="00E475FF"/>
    <w:rsid w:val="00E6004D"/>
    <w:rsid w:val="00E615B7"/>
    <w:rsid w:val="00E81978"/>
    <w:rsid w:val="00E84B90"/>
    <w:rsid w:val="00E86F7A"/>
    <w:rsid w:val="00E9717A"/>
    <w:rsid w:val="00EA35BF"/>
    <w:rsid w:val="00EA6BD2"/>
    <w:rsid w:val="00EB0CC6"/>
    <w:rsid w:val="00EB7314"/>
    <w:rsid w:val="00EB7F12"/>
    <w:rsid w:val="00EC0C9F"/>
    <w:rsid w:val="00EC2951"/>
    <w:rsid w:val="00EC39CC"/>
    <w:rsid w:val="00ED1019"/>
    <w:rsid w:val="00ED4E72"/>
    <w:rsid w:val="00ED5EC2"/>
    <w:rsid w:val="00EE5691"/>
    <w:rsid w:val="00EE6D4F"/>
    <w:rsid w:val="00F00157"/>
    <w:rsid w:val="00F04584"/>
    <w:rsid w:val="00F1101D"/>
    <w:rsid w:val="00F25EDC"/>
    <w:rsid w:val="00F379B7"/>
    <w:rsid w:val="00F40CB7"/>
    <w:rsid w:val="00F47171"/>
    <w:rsid w:val="00F525FA"/>
    <w:rsid w:val="00F526E5"/>
    <w:rsid w:val="00F56139"/>
    <w:rsid w:val="00F84F1E"/>
    <w:rsid w:val="00F90CFC"/>
    <w:rsid w:val="00F94515"/>
    <w:rsid w:val="00FC1A8D"/>
    <w:rsid w:val="00FD0C4A"/>
    <w:rsid w:val="00FD3354"/>
    <w:rsid w:val="00FD43F7"/>
    <w:rsid w:val="00FF2002"/>
    <w:rsid w:val="00FF5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DD50FC"/>
  <w15:chartTrackingRefBased/>
  <w15:docId w15:val="{37C2733D-6D00-483B-B79B-7C0BA009C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00" w:line="276"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9"/>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styleId="Hyperlink">
    <w:name w:val="Hyperlink"/>
    <w:basedOn w:val="DefaultParagraphFont"/>
    <w:uiPriority w:val="99"/>
    <w:unhideWhenUsed/>
    <w:rsid w:val="00CC2288"/>
    <w:rPr>
      <w:color w:val="5F5F5F" w:themeColor="hyperlink"/>
      <w:u w:val="single"/>
    </w:rPr>
  </w:style>
  <w:style w:type="character" w:styleId="UnresolvedMention">
    <w:name w:val="Unresolved Mention"/>
    <w:basedOn w:val="DefaultParagraphFont"/>
    <w:uiPriority w:val="99"/>
    <w:semiHidden/>
    <w:unhideWhenUsed/>
    <w:rsid w:val="00CC22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9620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16160749">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885944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5060922">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7558224">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 w:id="2118674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stamp/stamp.jsp?tp=&amp;arnumber=6052374" TargetMode="External"/><Relationship Id="rId18" Type="http://schemas.openxmlformats.org/officeDocument/2006/relationships/hyperlink" Target="https://ieeexplore.ieee.org/stamp/stamp.jsp?tp=&amp;arnumber=4250190"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rxiv.org/pdf/2109.06126.pdf" TargetMode="External"/><Relationship Id="rId17" Type="http://schemas.openxmlformats.org/officeDocument/2006/relationships/hyperlink" Target="https://ieeexplore.ieee.org/stamp/stamp.jsp?tp=&amp;arnumber=6889488" TargetMode="External"/><Relationship Id="rId2" Type="http://schemas.openxmlformats.org/officeDocument/2006/relationships/numbering" Target="numbering.xml"/><Relationship Id="rId16" Type="http://schemas.openxmlformats.org/officeDocument/2006/relationships/hyperlink" Target="https://link.springer.com/content/pdf/10.1007%2F978-3-642-04921-7.pdf"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stamp/stamp.jsp?tp=&amp;arnumber=1176129" TargetMode="External"/><Relationship Id="rId5" Type="http://schemas.openxmlformats.org/officeDocument/2006/relationships/webSettings" Target="webSettings.xml"/><Relationship Id="rId15" Type="http://schemas.openxmlformats.org/officeDocument/2006/relationships/hyperlink" Target="https://citeseerx.ist.psu.edu/viewdoc/download?doi=10.1.1.83.8194&amp;rep=rep1&amp;type=pdf"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arxiv.org/pdf/2006.15175.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andfonline.com/doi/pdf/10.1080/03036758.2019.1609052" TargetMode="External"/><Relationship Id="rId22" Type="http://schemas.openxmlformats.org/officeDocument/2006/relationships/glossaryDocument" Target="glossary/document.xml"/></Relationships>
</file>

<file path=word/_rels/footer1.xml.rels><?xml version="1.0" encoding="UTF-8" standalone="yes"?>
<Relationships xmlns="http://schemas.openxmlformats.org/package/2006/relationships"><Relationship Id="rId1" Type="http://schemas.openxmlformats.org/officeDocument/2006/relationships/image" Target="media/image2.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20Apps\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0E8C7BE07E04C83A31DC34EF10FDFDB"/>
        <w:category>
          <w:name w:val="General"/>
          <w:gallery w:val="placeholder"/>
        </w:category>
        <w:types>
          <w:type w:val="bbPlcHdr"/>
        </w:types>
        <w:behaviors>
          <w:behavior w:val="content"/>
        </w:behaviors>
        <w:guid w:val="{0A613C9B-EABD-49B3-9222-84CBD02C0ACF}"/>
      </w:docPartPr>
      <w:docPartBody>
        <w:p w:rsidR="00164F81" w:rsidRDefault="008B1680">
          <w:pPr>
            <w:pStyle w:val="30E8C7BE07E04C83A31DC34EF10FDFDB"/>
          </w:pPr>
          <w:r>
            <w:t>[Title Here, up to 12 Words, on One to Two Lines]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80"/>
    <w:rsid w:val="000309F5"/>
    <w:rsid w:val="00164F81"/>
    <w:rsid w:val="00671F88"/>
    <w:rsid w:val="007C06FE"/>
    <w:rsid w:val="008B1680"/>
    <w:rsid w:val="00A12F40"/>
    <w:rsid w:val="00A173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E8C7BE07E04C83A31DC34EF10FDFDB">
    <w:name w:val="30E8C7BE07E04C83A31DC34EF10FDFDB"/>
  </w:style>
  <w:style w:type="character" w:styleId="Emphasis">
    <w:name w:val="Emphasis"/>
    <w:basedOn w:val="DefaultParagraphFont"/>
    <w:uiPriority w:val="4"/>
    <w:unhideWhenUsed/>
    <w:qFormat/>
    <w:rPr>
      <w:i/>
      <w:iC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2</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3</b:RefOrder>
  </b:Source>
  <b:Source>
    <b:Tag>Sin</b:Tag>
    <b:SourceType>Report</b:SourceType>
    <b:Guid>{C6502926-B777-47F1-AB34-E552C0DC47D5}</b:Guid>
    <b:Author>
      <b:Author>
        <b:NameList>
          <b:Person>
            <b:Last>Singh</b:Last>
            <b:First>Amanpreet,</b:First>
            <b:Middle>Narina Thakur, and Aakanksha Sharma. "A review of supervised machine learning algorithms." 2016 3rd International Conference on Computing for Sustainable Global Development (INDIACom). Ieee, 2016.</b:Middle>
          </b:Person>
        </b:NameList>
      </b:Author>
    </b:Author>
    <b:RefOrder>1</b:RefOrder>
  </b:Source>
</b:Sources>
</file>

<file path=customXml/itemProps1.xml><?xml version="1.0" encoding="utf-8"?>
<ds:datastoreItem xmlns:ds="http://schemas.openxmlformats.org/officeDocument/2006/customXml" ds:itemID="{AA56573F-8604-4F77-857F-4954609D6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598</TotalTime>
  <Pages>15</Pages>
  <Words>2663</Words>
  <Characters>15183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Autonomous Car Simulation</vt:lpstr>
    </vt:vector>
  </TitlesOfParts>
  <Company/>
  <LinksUpToDate>false</LinksUpToDate>
  <CharactersWithSpaces>17811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Autonomous Car Simulation</dc:title>
  <dc:subject/>
  <dc:creator>Kieran Apps</dc:creator>
  <cp:keywords/>
  <dc:description/>
  <cp:lastModifiedBy>(s) Kieran Apps</cp:lastModifiedBy>
  <cp:revision>284</cp:revision>
  <dcterms:created xsi:type="dcterms:W3CDTF">2022-03-19T15:05:00Z</dcterms:created>
  <dcterms:modified xsi:type="dcterms:W3CDTF">2022-03-26T17:19:00Z</dcterms:modified>
</cp:coreProperties>
</file>